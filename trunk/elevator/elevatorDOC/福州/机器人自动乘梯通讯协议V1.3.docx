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Pr>
        <w:rPr>
          <w:b/>
          <w:sz w:val="52"/>
          <w:szCs w:val="52"/>
        </w:rPr>
      </w:pPr>
    </w:p>
    <w:p>
      <w:pPr>
        <w:rPr>
          <w:b/>
          <w:sz w:val="52"/>
          <w:szCs w:val="52"/>
        </w:rPr>
      </w:pPr>
    </w:p>
    <w:p>
      <w:pPr>
        <w:rPr>
          <w:b/>
          <w:sz w:val="52"/>
          <w:szCs w:val="52"/>
        </w:rPr>
      </w:pPr>
    </w:p>
    <w:p>
      <w:pPr>
        <w:rPr>
          <w:b/>
          <w:sz w:val="52"/>
          <w:szCs w:val="52"/>
        </w:rPr>
      </w:pPr>
    </w:p>
    <w:p>
      <w:pPr>
        <w:rPr>
          <w:b/>
          <w:sz w:val="52"/>
          <w:szCs w:val="52"/>
        </w:rPr>
      </w:pPr>
    </w:p>
    <w:p>
      <w:pPr>
        <w:rPr>
          <w:b/>
          <w:sz w:val="52"/>
          <w:szCs w:val="52"/>
        </w:rPr>
      </w:pPr>
    </w:p>
    <w:p>
      <w:pPr>
        <w:jc w:val="center"/>
        <w:rPr>
          <w:b/>
          <w:sz w:val="52"/>
          <w:szCs w:val="52"/>
        </w:rPr>
      </w:pPr>
      <w:r>
        <w:rPr>
          <w:rFonts w:hint="eastAsia"/>
          <w:b/>
          <w:sz w:val="52"/>
          <w:szCs w:val="52"/>
          <w:lang w:eastAsia="zh-CN"/>
        </w:rPr>
        <w:t>机器人自动乘梯通讯协议</w:t>
      </w:r>
    </w:p>
    <w:p>
      <w:pPr>
        <w:rPr>
          <w:b/>
          <w:sz w:val="52"/>
          <w:szCs w:val="52"/>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widowControl/>
        <w:jc w:val="left"/>
        <w:rPr>
          <w:rFonts w:ascii="宋体" w:hAnsi="宋体"/>
          <w:b/>
          <w:bCs/>
          <w:sz w:val="30"/>
          <w:szCs w:val="30"/>
        </w:rPr>
      </w:pPr>
      <w:r>
        <w:rPr>
          <w:rFonts w:ascii="宋体" w:hAnsi="宋体"/>
          <w:b/>
          <w:bCs/>
          <w:sz w:val="30"/>
          <w:szCs w:val="30"/>
        </w:rPr>
        <w:br w:type="page"/>
      </w:r>
    </w:p>
    <w:p>
      <w:pPr>
        <w:numPr>
          <w:ilvl w:val="0"/>
          <w:numId w:val="1"/>
        </w:numPr>
        <w:rPr>
          <w:rFonts w:hint="eastAsia" w:ascii="宋体" w:hAnsi="宋体"/>
          <w:b/>
          <w:bCs/>
          <w:sz w:val="30"/>
          <w:szCs w:val="30"/>
          <w:lang w:eastAsia="zh-CN"/>
        </w:rPr>
      </w:pPr>
      <w:r>
        <w:rPr>
          <w:rFonts w:hint="eastAsia" w:ascii="宋体" w:hAnsi="宋体"/>
          <w:b/>
          <w:bCs/>
          <w:sz w:val="30"/>
          <w:szCs w:val="30"/>
          <w:lang w:eastAsia="zh-CN"/>
        </w:rPr>
        <w:t>通讯协议</w:t>
      </w:r>
    </w:p>
    <w:p>
      <w:pPr>
        <w:rPr>
          <w:rFonts w:hint="eastAsia" w:ascii="黑体" w:cs="黑体"/>
          <w:sz w:val="24"/>
          <w:lang w:val="en-US" w:eastAsia="zh-CN"/>
        </w:rPr>
      </w:pPr>
      <w:r>
        <w:rPr>
          <w:rFonts w:hint="eastAsia" w:ascii="黑体" w:cs="黑体"/>
          <w:sz w:val="24"/>
        </w:rPr>
        <w:t>RS485接口，半双工，波特率9600bps，</w:t>
      </w:r>
      <w:r>
        <w:rPr>
          <w:rFonts w:hint="eastAsia" w:ascii="黑体" w:cs="黑体"/>
          <w:sz w:val="24"/>
          <w:lang w:val="en-US" w:eastAsia="zh-CN"/>
        </w:rPr>
        <w:t>8N1。</w:t>
      </w:r>
      <w:r>
        <w:rPr>
          <w:rFonts w:hint="eastAsia"/>
          <w:lang w:val="en-US" w:eastAsia="zh-CN"/>
        </w:rPr>
        <w:t>数据为HEX格式。</w:t>
      </w:r>
    </w:p>
    <w:p>
      <w:pPr>
        <w:rPr>
          <w:rFonts w:hint="eastAsia" w:ascii="黑体" w:cs="黑体"/>
          <w:sz w:val="24"/>
          <w:lang w:val="en-US" w:eastAsia="zh-CN"/>
        </w:rPr>
      </w:pPr>
      <w:r>
        <w:rPr>
          <w:rFonts w:hint="eastAsia" w:ascii="黑体" w:cs="黑体"/>
          <w:sz w:val="24"/>
          <w:lang w:val="en-US" w:eastAsia="zh-CN"/>
        </w:rPr>
        <w:t>修改记录：</w:t>
      </w:r>
    </w:p>
    <w:p>
      <w:pPr>
        <w:rPr>
          <w:rFonts w:hint="eastAsia" w:ascii="黑体" w:cs="黑体"/>
          <w:sz w:val="24"/>
          <w:lang w:val="en-US" w:eastAsia="zh-CN"/>
        </w:rPr>
      </w:pPr>
      <w:r>
        <w:rPr>
          <w:rFonts w:hint="eastAsia" w:ascii="黑体" w:cs="黑体"/>
          <w:sz w:val="24"/>
          <w:lang w:val="en-US" w:eastAsia="zh-CN"/>
        </w:rPr>
        <w:t>V1.0:海康威视AGV串口通讯《电梯串口通信协议 - 1》</w:t>
      </w:r>
    </w:p>
    <w:p>
      <w:pPr>
        <w:pStyle w:val="11"/>
        <w:numPr>
          <w:ilvl w:val="0"/>
          <w:numId w:val="0"/>
        </w:numPr>
        <w:ind w:leftChars="0"/>
        <w:rPr>
          <w:rFonts w:ascii="黑体" w:cs="黑体"/>
          <w:b/>
          <w:sz w:val="24"/>
        </w:rPr>
      </w:pPr>
      <w:r>
        <w:rPr>
          <w:rFonts w:hint="eastAsia" w:ascii="黑体" w:cs="黑体"/>
          <w:sz w:val="24"/>
          <w:lang w:val="en-US" w:eastAsia="zh-CN"/>
        </w:rPr>
        <w:t>V1.1:在海康威视AGV串口通讯《电梯串口通信协议 - 1》基础上增加了</w:t>
      </w:r>
      <w:r>
        <w:rPr>
          <w:rFonts w:hint="eastAsia" w:ascii="黑体" w:cs="黑体"/>
          <w:b/>
          <w:sz w:val="24"/>
          <w:lang w:eastAsia="zh-CN"/>
        </w:rPr>
        <w:t>关门</w:t>
      </w:r>
      <w:r>
        <w:rPr>
          <w:rFonts w:hint="eastAsia" w:ascii="黑体" w:cs="黑体"/>
          <w:b/>
          <w:sz w:val="24"/>
        </w:rPr>
        <w:t>指令</w:t>
      </w:r>
    </w:p>
    <w:p>
      <w:pPr>
        <w:rPr>
          <w:rFonts w:hint="default" w:ascii="黑体" w:cs="黑体"/>
          <w:sz w:val="24"/>
          <w:lang w:val="en-US" w:eastAsia="zh-CN"/>
        </w:rPr>
      </w:pPr>
      <w:r>
        <w:rPr>
          <w:rFonts w:hint="eastAsia" w:ascii="黑体" w:cs="黑体"/>
          <w:sz w:val="24"/>
          <w:lang w:val="en-US" w:eastAsia="zh-CN"/>
        </w:rPr>
        <w:t xml:space="preserve">   2019.03.20</w:t>
      </w:r>
      <w:bookmarkStart w:id="0" w:name="_GoBack"/>
      <w:bookmarkEnd w:id="0"/>
    </w:p>
    <w:p>
      <w:pPr>
        <w:rPr>
          <w:ins w:id="5" w:author="tbs16" w:date="2020-08-14T13:24:46Z"/>
          <w:rFonts w:hint="eastAsia" w:ascii="黑体" w:cs="黑体"/>
          <w:sz w:val="24"/>
          <w:lang w:val="en-US" w:eastAsia="zh-CN"/>
        </w:rPr>
      </w:pPr>
      <w:r>
        <w:rPr>
          <w:rFonts w:hint="eastAsia" w:ascii="黑体" w:cs="黑体"/>
          <w:sz w:val="24"/>
          <w:lang w:val="en-US" w:eastAsia="zh-CN"/>
        </w:rPr>
        <w:t>V1.2:在京东机器人乘梯通讯协议基础上更改，增加</w:t>
      </w:r>
      <w:r>
        <w:rPr>
          <w:rFonts w:hint="eastAsia" w:ascii="黑体" w:cs="黑体"/>
          <w:b/>
          <w:bCs/>
          <w:sz w:val="24"/>
          <w:lang w:val="en-US" w:eastAsia="zh-CN"/>
        </w:rPr>
        <w:t>取消乘梯</w:t>
      </w:r>
      <w:r>
        <w:rPr>
          <w:rFonts w:hint="eastAsia" w:ascii="黑体" w:cs="黑体"/>
          <w:sz w:val="24"/>
          <w:lang w:val="en-US" w:eastAsia="zh-CN"/>
        </w:rPr>
        <w:t>指令。2019.03.25</w:t>
      </w:r>
    </w:p>
    <w:p>
      <w:pPr>
        <w:rPr>
          <w:ins w:id="6" w:author="tbs16" w:date="2020-08-14T13:26:14Z"/>
          <w:rFonts w:hint="eastAsia" w:ascii="黑体" w:cs="黑体"/>
          <w:sz w:val="24"/>
          <w:lang w:val="en-US" w:eastAsia="zh-CN"/>
        </w:rPr>
      </w:pPr>
      <w:ins w:id="7" w:author="tbs16" w:date="2020-08-14T13:24:48Z">
        <w:r>
          <w:rPr>
            <w:rFonts w:hint="eastAsia" w:ascii="黑体" w:cs="黑体"/>
            <w:sz w:val="24"/>
            <w:lang w:val="en-US" w:eastAsia="zh-CN"/>
          </w:rPr>
          <w:t>V</w:t>
        </w:r>
      </w:ins>
      <w:ins w:id="8" w:author="tbs16" w:date="2020-08-14T13:24:49Z">
        <w:r>
          <w:rPr>
            <w:rFonts w:hint="eastAsia" w:ascii="黑体" w:cs="黑体"/>
            <w:sz w:val="24"/>
            <w:lang w:val="en-US" w:eastAsia="zh-CN"/>
          </w:rPr>
          <w:t>1</w:t>
        </w:r>
      </w:ins>
      <w:ins w:id="9" w:author="tbs16" w:date="2020-08-14T13:24:51Z">
        <w:r>
          <w:rPr>
            <w:rFonts w:hint="eastAsia" w:ascii="黑体" w:cs="黑体"/>
            <w:sz w:val="24"/>
            <w:lang w:val="en-US" w:eastAsia="zh-CN"/>
          </w:rPr>
          <w:t>.3</w:t>
        </w:r>
      </w:ins>
      <w:ins w:id="10" w:author="tbs16" w:date="2020-08-14T13:24:52Z">
        <w:r>
          <w:rPr>
            <w:rFonts w:hint="eastAsia" w:ascii="黑体" w:cs="黑体"/>
            <w:sz w:val="24"/>
            <w:lang w:val="en-US" w:eastAsia="zh-CN"/>
          </w:rPr>
          <w:t xml:space="preserve"> </w:t>
        </w:r>
      </w:ins>
      <w:ins w:id="11" w:author="tbs16" w:date="2020-08-14T13:24:58Z">
        <w:r>
          <w:rPr>
            <w:rFonts w:hint="eastAsia" w:ascii="黑体" w:cs="黑体"/>
            <w:sz w:val="24"/>
            <w:lang w:val="en-US" w:eastAsia="zh-CN"/>
          </w:rPr>
          <w:t>在</w:t>
        </w:r>
      </w:ins>
      <w:ins w:id="12" w:author="tbs16" w:date="2020-08-14T13:24:59Z">
        <w:r>
          <w:rPr>
            <w:rFonts w:hint="eastAsia" w:ascii="黑体" w:cs="黑体"/>
            <w:sz w:val="24"/>
            <w:lang w:val="en-US" w:eastAsia="zh-CN"/>
          </w:rPr>
          <w:t>XM</w:t>
        </w:r>
      </w:ins>
      <w:ins w:id="13" w:author="tbs16" w:date="2020-08-14T13:25:00Z">
        <w:r>
          <w:rPr>
            <w:rFonts w:hint="eastAsia" w:ascii="黑体" w:cs="黑体"/>
            <w:sz w:val="24"/>
            <w:lang w:val="en-US" w:eastAsia="zh-CN"/>
          </w:rPr>
          <w:t>T-</w:t>
        </w:r>
      </w:ins>
      <w:ins w:id="14" w:author="tbs16" w:date="2020-08-14T13:25:01Z">
        <w:r>
          <w:rPr>
            <w:rFonts w:hint="eastAsia" w:ascii="黑体" w:cs="黑体"/>
            <w:sz w:val="24"/>
            <w:lang w:val="en-US" w:eastAsia="zh-CN"/>
          </w:rPr>
          <w:t>R1</w:t>
        </w:r>
      </w:ins>
      <w:ins w:id="15" w:author="tbs16" w:date="2020-08-14T13:25:05Z">
        <w:r>
          <w:rPr>
            <w:rFonts w:hint="eastAsia" w:ascii="黑体" w:cs="黑体"/>
            <w:sz w:val="24"/>
            <w:lang w:val="en-US" w:eastAsia="zh-CN"/>
          </w:rPr>
          <w:t>项目</w:t>
        </w:r>
      </w:ins>
      <w:ins w:id="16" w:author="tbs16" w:date="2020-08-14T13:25:06Z">
        <w:r>
          <w:rPr>
            <w:rFonts w:hint="eastAsia" w:ascii="黑体" w:cs="黑体"/>
            <w:sz w:val="24"/>
            <w:lang w:val="en-US" w:eastAsia="zh-CN"/>
          </w:rPr>
          <w:t>上</w:t>
        </w:r>
      </w:ins>
      <w:ins w:id="17" w:author="tbs16" w:date="2020-08-14T13:26:02Z">
        <w:r>
          <w:rPr>
            <w:rFonts w:hint="eastAsia" w:ascii="黑体" w:cs="黑体"/>
            <w:sz w:val="24"/>
            <w:lang w:val="en-US" w:eastAsia="zh-CN"/>
          </w:rPr>
          <w:t>，</w:t>
        </w:r>
      </w:ins>
      <w:ins w:id="18" w:author="tbs16" w:date="2020-08-14T13:25:12Z">
        <w:r>
          <w:rPr>
            <w:rFonts w:hint="eastAsia" w:ascii="黑体" w:cs="黑体"/>
            <w:sz w:val="24"/>
            <w:lang w:val="en-US" w:eastAsia="zh-CN"/>
          </w:rPr>
          <w:t>添加了</w:t>
        </w:r>
      </w:ins>
      <w:ins w:id="19" w:author="tbs16" w:date="2020-08-14T13:25:23Z">
        <w:r>
          <w:rPr>
            <w:rFonts w:hint="eastAsia" w:ascii="黑体" w:cs="黑体"/>
            <w:sz w:val="24"/>
            <w:lang w:val="en-US" w:eastAsia="zh-CN"/>
          </w:rPr>
          <w:t>查询</w:t>
        </w:r>
      </w:ins>
      <w:ins w:id="20" w:author="tbs16" w:date="2020-08-14T13:25:38Z">
        <w:r>
          <w:rPr>
            <w:rFonts w:hint="eastAsia" w:ascii="黑体" w:cs="黑体"/>
            <w:sz w:val="24"/>
            <w:lang w:val="en-US" w:eastAsia="zh-CN"/>
          </w:rPr>
          <w:t>指令,</w:t>
        </w:r>
      </w:ins>
      <w:ins w:id="21" w:author="tbs16" w:date="2020-08-14T13:25:43Z">
        <w:r>
          <w:rPr>
            <w:rFonts w:hint="eastAsia" w:ascii="黑体" w:cs="黑体"/>
            <w:sz w:val="24"/>
            <w:lang w:val="en-US" w:eastAsia="zh-CN"/>
          </w:rPr>
          <w:t>传感器</w:t>
        </w:r>
      </w:ins>
      <w:ins w:id="22" w:author="tbs16" w:date="2020-08-14T13:25:45Z">
        <w:r>
          <w:rPr>
            <w:rFonts w:hint="eastAsia" w:ascii="黑体" w:cs="黑体"/>
            <w:sz w:val="24"/>
            <w:lang w:val="en-US" w:eastAsia="zh-CN"/>
          </w:rPr>
          <w:t>状态</w:t>
        </w:r>
      </w:ins>
      <w:ins w:id="23" w:author="tbs16" w:date="2020-08-14T13:25:56Z">
        <w:r>
          <w:rPr>
            <w:rFonts w:hint="eastAsia" w:ascii="黑体" w:cs="黑体"/>
            <w:sz w:val="24"/>
            <w:lang w:val="en-US" w:eastAsia="zh-CN"/>
          </w:rPr>
          <w:t>。</w:t>
        </w:r>
      </w:ins>
      <w:ins w:id="24" w:author="tbs16" w:date="2020-08-14T13:26:04Z">
        <w:r>
          <w:rPr>
            <w:rFonts w:hint="eastAsia" w:ascii="黑体" w:cs="黑体"/>
            <w:sz w:val="24"/>
            <w:lang w:val="en-US" w:eastAsia="zh-CN"/>
          </w:rPr>
          <w:t xml:space="preserve"> </w:t>
        </w:r>
      </w:ins>
      <w:ins w:id="25" w:author="tbs16" w:date="2020-08-14T13:26:06Z">
        <w:r>
          <w:rPr>
            <w:rFonts w:hint="eastAsia" w:ascii="黑体" w:cs="黑体"/>
            <w:sz w:val="24"/>
            <w:lang w:val="en-US" w:eastAsia="zh-CN"/>
          </w:rPr>
          <w:t>2020</w:t>
        </w:r>
      </w:ins>
      <w:ins w:id="26" w:author="tbs16" w:date="2020-08-14T13:26:09Z">
        <w:r>
          <w:rPr>
            <w:rFonts w:hint="eastAsia" w:ascii="黑体" w:cs="黑体"/>
            <w:sz w:val="24"/>
            <w:lang w:val="en-US" w:eastAsia="zh-CN"/>
          </w:rPr>
          <w:t>.</w:t>
        </w:r>
      </w:ins>
      <w:ins w:id="27" w:author="tbs16" w:date="2020-08-14T13:26:10Z">
        <w:r>
          <w:rPr>
            <w:rFonts w:hint="eastAsia" w:ascii="黑体" w:cs="黑体"/>
            <w:sz w:val="24"/>
            <w:lang w:val="en-US" w:eastAsia="zh-CN"/>
          </w:rPr>
          <w:t>0</w:t>
        </w:r>
      </w:ins>
      <w:ins w:id="28" w:author="tbs16" w:date="2020-08-14T13:26:11Z">
        <w:r>
          <w:rPr>
            <w:rFonts w:hint="eastAsia" w:ascii="黑体" w:cs="黑体"/>
            <w:sz w:val="24"/>
            <w:lang w:val="en-US" w:eastAsia="zh-CN"/>
          </w:rPr>
          <w:t>8.1</w:t>
        </w:r>
      </w:ins>
      <w:ins w:id="29" w:author="tbs16" w:date="2020-08-14T13:26:12Z">
        <w:r>
          <w:rPr>
            <w:rFonts w:hint="eastAsia" w:ascii="黑体" w:cs="黑体"/>
            <w:sz w:val="24"/>
            <w:lang w:val="en-US" w:eastAsia="zh-CN"/>
          </w:rPr>
          <w:t>4</w:t>
        </w:r>
      </w:ins>
    </w:p>
    <w:p>
      <w:pPr>
        <w:rPr>
          <w:rFonts w:hint="default" w:ascii="黑体" w:cs="黑体"/>
          <w:sz w:val="24"/>
          <w:lang w:val="en-US" w:eastAsia="zh-CN"/>
        </w:rPr>
      </w:pPr>
    </w:p>
    <w:p>
      <w:pPr>
        <w:pStyle w:val="2"/>
      </w:pPr>
      <w:r>
        <w:rPr>
          <w:rFonts w:hint="eastAsia"/>
        </w:rPr>
        <w:t>报文格式</w:t>
      </w:r>
    </w:p>
    <w:p>
      <w:r>
        <w:drawing>
          <wp:inline distT="0" distB="0" distL="0" distR="0">
            <wp:extent cx="5274310" cy="15024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4310" cy="1502934"/>
                    </a:xfrm>
                    <a:prstGeom prst="rect">
                      <a:avLst/>
                    </a:prstGeom>
                  </pic:spPr>
                </pic:pic>
              </a:graphicData>
            </a:graphic>
          </wp:inline>
        </w:drawing>
      </w:r>
    </w:p>
    <w:p>
      <w:pPr>
        <w:widowControl/>
        <w:jc w:val="left"/>
      </w:pPr>
    </w:p>
    <w:tbl>
      <w:tblPr>
        <w:tblStyle w:val="8"/>
        <w:tblW w:w="836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29" w:type="dxa"/>
          <w:left w:w="29" w:type="dxa"/>
          <w:bottom w:w="29" w:type="dxa"/>
          <w:right w:w="29" w:type="dxa"/>
        </w:tblCellMar>
      </w:tblPr>
      <w:tblGrid>
        <w:gridCol w:w="677"/>
        <w:gridCol w:w="2598"/>
        <w:gridCol w:w="1197"/>
        <w:gridCol w:w="38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29" w:type="dxa"/>
            <w:left w:w="29" w:type="dxa"/>
            <w:bottom w:w="29" w:type="dxa"/>
            <w:right w:w="29" w:type="dxa"/>
          </w:tblCellMar>
        </w:tblPrEx>
        <w:trPr>
          <w:cantSplit/>
        </w:trPr>
        <w:tc>
          <w:tcPr>
            <w:tcW w:w="677" w:type="dxa"/>
            <w:shd w:val="clear" w:color="auto" w:fill="C6D9F0" w:themeFill="text2" w:themeFillTint="33"/>
          </w:tcPr>
          <w:p>
            <w:pPr>
              <w:widowControl/>
              <w:jc w:val="center"/>
              <w:rPr>
                <w:rFonts w:ascii="宋体" w:hAnsi="宋体" w:eastAsia="宋体" w:cs="黑体"/>
                <w:kern w:val="2"/>
                <w:sz w:val="21"/>
                <w:szCs w:val="21"/>
                <w:lang w:eastAsia="zh-CN"/>
              </w:rPr>
            </w:pPr>
            <w:r>
              <w:rPr>
                <w:rFonts w:hint="eastAsia" w:ascii="宋体" w:hAnsi="宋体" w:eastAsia="宋体" w:cs="黑体"/>
                <w:kern w:val="2"/>
                <w:sz w:val="21"/>
                <w:szCs w:val="21"/>
                <w:lang w:eastAsia="zh-CN"/>
              </w:rPr>
              <w:t>符号</w:t>
            </w:r>
          </w:p>
        </w:tc>
        <w:tc>
          <w:tcPr>
            <w:tcW w:w="2598" w:type="dxa"/>
            <w:shd w:val="clear" w:color="auto" w:fill="C6D9F0" w:themeFill="text2" w:themeFillTint="33"/>
          </w:tcPr>
          <w:p>
            <w:pPr>
              <w:widowControl/>
              <w:jc w:val="center"/>
              <w:rPr>
                <w:rFonts w:ascii="宋体" w:hAnsi="宋体" w:eastAsia="宋体" w:cs="黑体"/>
                <w:kern w:val="2"/>
                <w:sz w:val="21"/>
                <w:szCs w:val="21"/>
                <w:lang w:eastAsia="zh-CN"/>
              </w:rPr>
            </w:pPr>
            <w:r>
              <w:rPr>
                <w:rFonts w:hint="eastAsia" w:ascii="宋体" w:hAnsi="宋体" w:eastAsia="宋体" w:cs="黑体"/>
                <w:kern w:val="2"/>
                <w:sz w:val="21"/>
                <w:szCs w:val="21"/>
                <w:lang w:eastAsia="zh-CN"/>
              </w:rPr>
              <w:t>含义</w:t>
            </w:r>
          </w:p>
        </w:tc>
        <w:tc>
          <w:tcPr>
            <w:tcW w:w="1197" w:type="dxa"/>
            <w:shd w:val="clear" w:color="auto" w:fill="C6D9F0" w:themeFill="text2" w:themeFillTint="33"/>
          </w:tcPr>
          <w:p>
            <w:pPr>
              <w:widowControl/>
              <w:jc w:val="center"/>
              <w:rPr>
                <w:rFonts w:ascii="宋体" w:hAnsi="宋体" w:eastAsia="宋体" w:cs="黑体"/>
                <w:kern w:val="2"/>
                <w:sz w:val="21"/>
                <w:szCs w:val="21"/>
                <w:lang w:eastAsia="zh-CN"/>
              </w:rPr>
            </w:pPr>
            <w:r>
              <w:rPr>
                <w:rFonts w:hint="eastAsia" w:ascii="宋体" w:hAnsi="宋体" w:eastAsia="宋体" w:cs="黑体"/>
                <w:kern w:val="2"/>
                <w:sz w:val="21"/>
                <w:szCs w:val="21"/>
                <w:lang w:eastAsia="zh-CN"/>
              </w:rPr>
              <w:t>长度（字节</w:t>
            </w:r>
            <w:r>
              <w:rPr>
                <w:rFonts w:ascii="宋体" w:hAnsi="宋体" w:eastAsia="宋体" w:cs="黑体"/>
                <w:kern w:val="2"/>
                <w:sz w:val="21"/>
                <w:szCs w:val="21"/>
                <w:lang w:eastAsia="zh-CN"/>
              </w:rPr>
              <w:t>）</w:t>
            </w:r>
          </w:p>
        </w:tc>
        <w:tc>
          <w:tcPr>
            <w:tcW w:w="3892" w:type="dxa"/>
            <w:shd w:val="clear" w:color="auto" w:fill="C6D9F0" w:themeFill="text2" w:themeFillTint="33"/>
          </w:tcPr>
          <w:p>
            <w:pPr>
              <w:widowControl/>
              <w:jc w:val="center"/>
              <w:rPr>
                <w:rFonts w:ascii="宋体" w:hAnsi="宋体" w:eastAsia="宋体" w:cs="黑体"/>
                <w:kern w:val="2"/>
                <w:sz w:val="21"/>
                <w:szCs w:val="21"/>
                <w:lang w:eastAsia="zh-CN"/>
              </w:rPr>
            </w:pPr>
            <w:r>
              <w:rPr>
                <w:rFonts w:hint="eastAsia" w:ascii="宋体" w:hAnsi="宋体" w:eastAsia="宋体" w:cs="黑体"/>
                <w:kern w:val="2"/>
                <w:sz w:val="21"/>
                <w:szCs w:val="21"/>
                <w:lang w:eastAsia="zh-CN"/>
              </w:rPr>
              <w:t>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cantSplit/>
        </w:trPr>
        <w:tc>
          <w:tcPr>
            <w:tcW w:w="677" w:type="dxa"/>
          </w:tcPr>
          <w:p>
            <w:pPr>
              <w:widowControl/>
              <w:jc w:val="center"/>
              <w:rPr>
                <w:rFonts w:ascii="宋体" w:hAnsi="宋体" w:eastAsia="宋体" w:cs="黑体"/>
                <w:kern w:val="2"/>
                <w:sz w:val="21"/>
                <w:szCs w:val="21"/>
                <w:lang w:eastAsia="zh-CN"/>
              </w:rPr>
            </w:pPr>
            <w:r>
              <w:rPr>
                <w:rFonts w:hint="eastAsia" w:ascii="宋体" w:hAnsi="宋体" w:eastAsia="宋体" w:cs="黑体"/>
                <w:kern w:val="2"/>
                <w:sz w:val="21"/>
                <w:szCs w:val="21"/>
                <w:lang w:eastAsia="zh-CN"/>
              </w:rPr>
              <w:t>STX</w:t>
            </w:r>
          </w:p>
        </w:tc>
        <w:tc>
          <w:tcPr>
            <w:tcW w:w="2598" w:type="dxa"/>
          </w:tcPr>
          <w:p>
            <w:pPr>
              <w:widowControl/>
              <w:jc w:val="center"/>
              <w:rPr>
                <w:rFonts w:ascii="宋体" w:hAnsi="宋体" w:eastAsia="宋体" w:cs="黑体"/>
                <w:kern w:val="2"/>
                <w:sz w:val="21"/>
                <w:szCs w:val="21"/>
                <w:lang w:eastAsia="zh-CN"/>
              </w:rPr>
            </w:pPr>
            <w:r>
              <w:rPr>
                <w:rFonts w:hint="eastAsia" w:ascii="宋体" w:hAnsi="宋体" w:eastAsia="宋体" w:cs="黑体"/>
                <w:kern w:val="2"/>
                <w:sz w:val="21"/>
                <w:szCs w:val="21"/>
                <w:lang w:eastAsia="zh-CN"/>
              </w:rPr>
              <w:t>报文头</w:t>
            </w:r>
          </w:p>
        </w:tc>
        <w:tc>
          <w:tcPr>
            <w:tcW w:w="1197" w:type="dxa"/>
          </w:tcPr>
          <w:p>
            <w:pPr>
              <w:widowControl/>
              <w:jc w:val="center"/>
              <w:rPr>
                <w:rFonts w:ascii="宋体" w:hAnsi="宋体" w:eastAsia="宋体" w:cs="黑体"/>
                <w:kern w:val="2"/>
                <w:sz w:val="21"/>
                <w:szCs w:val="21"/>
                <w:lang w:eastAsia="zh-CN"/>
              </w:rPr>
            </w:pPr>
            <w:r>
              <w:rPr>
                <w:rFonts w:hint="eastAsia" w:ascii="宋体" w:hAnsi="宋体" w:eastAsia="宋体" w:cs="黑体"/>
                <w:kern w:val="2"/>
                <w:sz w:val="21"/>
                <w:szCs w:val="21"/>
                <w:lang w:eastAsia="zh-CN"/>
              </w:rPr>
              <w:t>2</w:t>
            </w:r>
          </w:p>
        </w:tc>
        <w:tc>
          <w:tcPr>
            <w:tcW w:w="3892" w:type="dxa"/>
          </w:tcPr>
          <w:p>
            <w:pPr>
              <w:widowControl/>
              <w:jc w:val="center"/>
              <w:rPr>
                <w:rFonts w:ascii="宋体" w:hAnsi="宋体" w:eastAsia="宋体" w:cs="黑体"/>
                <w:kern w:val="2"/>
                <w:sz w:val="21"/>
                <w:szCs w:val="21"/>
                <w:lang w:eastAsia="zh-CN"/>
              </w:rPr>
            </w:pPr>
            <w:r>
              <w:rPr>
                <w:rFonts w:hint="eastAsia" w:ascii="宋体" w:hAnsi="宋体" w:eastAsia="宋体" w:cs="黑体"/>
                <w:kern w:val="2"/>
                <w:sz w:val="21"/>
                <w:szCs w:val="21"/>
                <w:lang w:eastAsia="zh-CN"/>
              </w:rPr>
              <w:t>0</w:t>
            </w:r>
            <w:r>
              <w:rPr>
                <w:rFonts w:ascii="宋体" w:hAnsi="宋体" w:eastAsia="宋体" w:cs="黑体"/>
                <w:kern w:val="2"/>
                <w:sz w:val="21"/>
                <w:szCs w:val="21"/>
                <w:lang w:eastAsia="zh-CN"/>
              </w:rPr>
              <w:t>x</w:t>
            </w:r>
            <w:r>
              <w:rPr>
                <w:rFonts w:hint="eastAsia" w:ascii="宋体" w:hAnsi="宋体" w:eastAsia="宋体" w:cs="黑体"/>
                <w:kern w:val="2"/>
                <w:sz w:val="21"/>
                <w:szCs w:val="21"/>
                <w:lang w:eastAsia="zh-CN"/>
              </w:rPr>
              <w:t>AB 0x66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29" w:type="dxa"/>
            <w:left w:w="29" w:type="dxa"/>
            <w:bottom w:w="29" w:type="dxa"/>
            <w:right w:w="29" w:type="dxa"/>
          </w:tblCellMar>
        </w:tblPrEx>
        <w:trPr>
          <w:cantSplit/>
        </w:trPr>
        <w:tc>
          <w:tcPr>
            <w:tcW w:w="677" w:type="dxa"/>
          </w:tcPr>
          <w:p>
            <w:pPr>
              <w:widowControl/>
              <w:jc w:val="center"/>
              <w:rPr>
                <w:rFonts w:ascii="宋体" w:hAnsi="宋体" w:eastAsia="宋体" w:cs="黑体"/>
                <w:kern w:val="2"/>
                <w:sz w:val="21"/>
                <w:szCs w:val="21"/>
                <w:lang w:eastAsia="zh-CN"/>
              </w:rPr>
            </w:pPr>
            <w:r>
              <w:rPr>
                <w:rFonts w:hint="eastAsia" w:ascii="宋体" w:hAnsi="宋体" w:eastAsia="宋体" w:cs="黑体"/>
                <w:kern w:val="2"/>
                <w:sz w:val="21"/>
                <w:szCs w:val="21"/>
                <w:lang w:eastAsia="zh-CN"/>
              </w:rPr>
              <w:t>BNK</w:t>
            </w:r>
          </w:p>
        </w:tc>
        <w:tc>
          <w:tcPr>
            <w:tcW w:w="2598" w:type="dxa"/>
          </w:tcPr>
          <w:p>
            <w:pPr>
              <w:widowControl/>
              <w:jc w:val="center"/>
              <w:rPr>
                <w:rFonts w:ascii="宋体" w:hAnsi="宋体" w:eastAsia="宋体" w:cs="黑体"/>
                <w:kern w:val="2"/>
                <w:sz w:val="21"/>
                <w:szCs w:val="21"/>
                <w:lang w:eastAsia="zh-CN"/>
              </w:rPr>
            </w:pPr>
            <w:r>
              <w:rPr>
                <w:rFonts w:hint="eastAsia" w:ascii="宋体" w:hAnsi="宋体" w:eastAsia="宋体" w:cs="黑体"/>
                <w:kern w:val="2"/>
                <w:sz w:val="21"/>
                <w:szCs w:val="21"/>
                <w:lang w:eastAsia="zh-CN"/>
              </w:rPr>
              <w:t>组编号</w:t>
            </w:r>
          </w:p>
        </w:tc>
        <w:tc>
          <w:tcPr>
            <w:tcW w:w="1197" w:type="dxa"/>
          </w:tcPr>
          <w:p>
            <w:pPr>
              <w:widowControl/>
              <w:jc w:val="center"/>
              <w:rPr>
                <w:rFonts w:ascii="宋体" w:hAnsi="宋体" w:eastAsia="宋体" w:cs="黑体"/>
                <w:kern w:val="2"/>
                <w:sz w:val="21"/>
                <w:szCs w:val="21"/>
                <w:lang w:eastAsia="zh-CN"/>
              </w:rPr>
            </w:pPr>
            <w:r>
              <w:rPr>
                <w:rFonts w:hint="eastAsia" w:ascii="宋体" w:hAnsi="宋体" w:eastAsia="宋体" w:cs="黑体"/>
                <w:kern w:val="2"/>
                <w:sz w:val="21"/>
                <w:szCs w:val="21"/>
                <w:lang w:eastAsia="zh-CN"/>
              </w:rPr>
              <w:t>1</w:t>
            </w:r>
          </w:p>
        </w:tc>
        <w:tc>
          <w:tcPr>
            <w:tcW w:w="3892" w:type="dxa"/>
          </w:tcPr>
          <w:p>
            <w:pPr>
              <w:widowControl/>
              <w:jc w:val="center"/>
              <w:rPr>
                <w:rFonts w:ascii="宋体" w:hAnsi="宋体" w:eastAsia="宋体" w:cs="黑体"/>
                <w:kern w:val="2"/>
                <w:sz w:val="21"/>
                <w:szCs w:val="21"/>
                <w:lang w:eastAsia="zh-CN"/>
              </w:rPr>
            </w:pPr>
            <w:r>
              <w:rPr>
                <w:rFonts w:hint="eastAsia" w:ascii="宋体" w:hAnsi="宋体" w:eastAsia="宋体" w:cs="黑体"/>
                <w:kern w:val="2"/>
                <w:sz w:val="21"/>
                <w:szCs w:val="21"/>
                <w:lang w:eastAsia="zh-CN"/>
              </w:rPr>
              <w:t>1号</w:t>
            </w:r>
            <w:r>
              <w:rPr>
                <w:rFonts w:ascii="宋体" w:hAnsi="宋体" w:eastAsia="宋体" w:cs="黑体"/>
                <w:kern w:val="2"/>
                <w:sz w:val="21"/>
                <w:szCs w:val="21"/>
                <w:lang w:eastAsia="zh-CN"/>
              </w:rPr>
              <w:t>群为</w:t>
            </w:r>
            <w:r>
              <w:rPr>
                <w:rFonts w:hint="eastAsia" w:ascii="宋体" w:hAnsi="宋体" w:eastAsia="宋体" w:cs="黑体"/>
                <w:kern w:val="2"/>
                <w:sz w:val="21"/>
                <w:szCs w:val="21"/>
                <w:lang w:eastAsia="zh-CN"/>
              </w:rPr>
              <w:t>0，2号</w:t>
            </w:r>
            <w:r>
              <w:rPr>
                <w:rFonts w:ascii="宋体" w:hAnsi="宋体" w:eastAsia="宋体" w:cs="黑体"/>
                <w:kern w:val="2"/>
                <w:sz w:val="21"/>
                <w:szCs w:val="21"/>
                <w:lang w:eastAsia="zh-CN"/>
              </w:rPr>
              <w:t>群为</w:t>
            </w:r>
            <w:r>
              <w:rPr>
                <w:rFonts w:hint="eastAsia" w:ascii="宋体" w:hAnsi="宋体" w:eastAsia="宋体" w:cs="黑体"/>
                <w:kern w:val="2"/>
                <w:sz w:val="21"/>
                <w:szCs w:val="21"/>
                <w:lang w:eastAsia="zh-CN"/>
              </w:rPr>
              <w:t>1，依此类推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29" w:type="dxa"/>
            <w:left w:w="29" w:type="dxa"/>
            <w:bottom w:w="29" w:type="dxa"/>
            <w:right w:w="29" w:type="dxa"/>
          </w:tblCellMar>
        </w:tblPrEx>
        <w:trPr>
          <w:cantSplit/>
        </w:trPr>
        <w:tc>
          <w:tcPr>
            <w:tcW w:w="677" w:type="dxa"/>
          </w:tcPr>
          <w:p>
            <w:pPr>
              <w:widowControl/>
              <w:jc w:val="center"/>
              <w:rPr>
                <w:rFonts w:ascii="宋体" w:hAnsi="宋体" w:eastAsia="宋体" w:cs="黑体"/>
                <w:kern w:val="2"/>
                <w:sz w:val="21"/>
                <w:szCs w:val="21"/>
                <w:lang w:eastAsia="zh-CN"/>
              </w:rPr>
            </w:pPr>
            <w:r>
              <w:rPr>
                <w:rFonts w:hint="eastAsia" w:ascii="宋体" w:hAnsi="宋体" w:eastAsia="宋体" w:cs="黑体"/>
                <w:kern w:val="2"/>
                <w:sz w:val="21"/>
                <w:szCs w:val="21"/>
                <w:lang w:eastAsia="zh-CN"/>
              </w:rPr>
              <w:t>NOD</w:t>
            </w:r>
          </w:p>
        </w:tc>
        <w:tc>
          <w:tcPr>
            <w:tcW w:w="2598" w:type="dxa"/>
          </w:tcPr>
          <w:p>
            <w:pPr>
              <w:widowControl/>
              <w:jc w:val="center"/>
              <w:rPr>
                <w:rFonts w:ascii="宋体" w:hAnsi="宋体" w:eastAsia="宋体" w:cs="黑体"/>
                <w:kern w:val="2"/>
                <w:sz w:val="21"/>
                <w:szCs w:val="21"/>
                <w:lang w:eastAsia="zh-CN"/>
              </w:rPr>
            </w:pPr>
            <w:r>
              <w:rPr>
                <w:rFonts w:hint="eastAsia" w:ascii="宋体" w:hAnsi="宋体" w:eastAsia="宋体" w:cs="黑体"/>
                <w:kern w:val="2"/>
                <w:sz w:val="21"/>
                <w:szCs w:val="21"/>
                <w:lang w:eastAsia="zh-CN"/>
              </w:rPr>
              <w:t>设备编号</w:t>
            </w:r>
          </w:p>
        </w:tc>
        <w:tc>
          <w:tcPr>
            <w:tcW w:w="1197" w:type="dxa"/>
          </w:tcPr>
          <w:p>
            <w:pPr>
              <w:widowControl/>
              <w:jc w:val="center"/>
              <w:rPr>
                <w:rFonts w:ascii="宋体" w:hAnsi="宋体" w:eastAsia="宋体" w:cs="黑体"/>
                <w:kern w:val="2"/>
                <w:sz w:val="21"/>
                <w:szCs w:val="21"/>
                <w:lang w:eastAsia="zh-CN"/>
              </w:rPr>
            </w:pPr>
            <w:r>
              <w:rPr>
                <w:rFonts w:hint="eastAsia" w:ascii="宋体" w:hAnsi="宋体" w:eastAsia="宋体" w:cs="黑体"/>
                <w:kern w:val="2"/>
                <w:sz w:val="21"/>
                <w:szCs w:val="21"/>
                <w:lang w:eastAsia="zh-CN"/>
              </w:rPr>
              <w:t>1</w:t>
            </w:r>
          </w:p>
        </w:tc>
        <w:tc>
          <w:tcPr>
            <w:tcW w:w="3892" w:type="dxa"/>
          </w:tcPr>
          <w:p>
            <w:pPr>
              <w:widowControl/>
              <w:jc w:val="center"/>
              <w:rPr>
                <w:rFonts w:ascii="宋体" w:hAnsi="宋体" w:eastAsia="宋体" w:cs="黑体"/>
                <w:kern w:val="2"/>
                <w:sz w:val="21"/>
                <w:szCs w:val="21"/>
                <w:lang w:eastAsia="zh-CN"/>
              </w:rPr>
            </w:pPr>
            <w:r>
              <w:rPr>
                <w:rFonts w:hint="eastAsia" w:ascii="宋体" w:hAnsi="宋体" w:eastAsia="宋体" w:cs="黑体"/>
                <w:kern w:val="2"/>
                <w:sz w:val="21"/>
                <w:szCs w:val="21"/>
                <w:lang w:eastAsia="zh-CN"/>
              </w:rPr>
              <w:t>1</w:t>
            </w:r>
            <w:r>
              <w:rPr>
                <w:rFonts w:ascii="宋体" w:hAnsi="宋体" w:eastAsia="宋体" w:cs="黑体"/>
                <w:kern w:val="2"/>
                <w:sz w:val="21"/>
                <w:szCs w:val="21"/>
                <w:lang w:eastAsia="zh-CN"/>
              </w:rPr>
              <w:t>号梯为</w:t>
            </w:r>
            <w:r>
              <w:rPr>
                <w:rFonts w:hint="eastAsia" w:ascii="宋体" w:hAnsi="宋体" w:eastAsia="宋体" w:cs="黑体"/>
                <w:kern w:val="2"/>
                <w:sz w:val="21"/>
                <w:szCs w:val="21"/>
                <w:lang w:eastAsia="zh-CN"/>
              </w:rPr>
              <w:t>0</w:t>
            </w:r>
            <w:r>
              <w:rPr>
                <w:rFonts w:ascii="宋体" w:hAnsi="宋体" w:eastAsia="宋体" w:cs="黑体"/>
                <w:kern w:val="2"/>
                <w:sz w:val="21"/>
                <w:szCs w:val="21"/>
                <w:lang w:eastAsia="zh-CN"/>
              </w:rPr>
              <w:t>x00</w:t>
            </w:r>
            <w:r>
              <w:rPr>
                <w:rFonts w:hint="eastAsia" w:ascii="宋体" w:hAnsi="宋体" w:eastAsia="宋体" w:cs="黑体"/>
                <w:kern w:val="2"/>
                <w:sz w:val="21"/>
                <w:szCs w:val="21"/>
                <w:lang w:eastAsia="zh-CN"/>
              </w:rPr>
              <w:t>，</w:t>
            </w:r>
            <w:r>
              <w:rPr>
                <w:rFonts w:ascii="宋体" w:hAnsi="宋体" w:eastAsia="宋体" w:cs="黑体"/>
                <w:kern w:val="2"/>
                <w:sz w:val="21"/>
                <w:szCs w:val="21"/>
                <w:lang w:eastAsia="zh-CN"/>
              </w:rPr>
              <w:t>2号梯为</w:t>
            </w:r>
            <w:r>
              <w:rPr>
                <w:rFonts w:hint="eastAsia" w:ascii="宋体" w:hAnsi="宋体" w:eastAsia="宋体" w:cs="黑体"/>
                <w:kern w:val="2"/>
                <w:sz w:val="21"/>
                <w:szCs w:val="21"/>
                <w:lang w:eastAsia="zh-CN"/>
              </w:rPr>
              <w:t>0</w:t>
            </w:r>
            <w:r>
              <w:rPr>
                <w:rFonts w:ascii="宋体" w:hAnsi="宋体" w:eastAsia="宋体" w:cs="黑体"/>
                <w:kern w:val="2"/>
                <w:sz w:val="21"/>
                <w:szCs w:val="21"/>
                <w:lang w:eastAsia="zh-CN"/>
              </w:rPr>
              <w:t>x01</w:t>
            </w:r>
            <w:r>
              <w:rPr>
                <w:rFonts w:hint="eastAsia" w:ascii="宋体" w:hAnsi="宋体" w:eastAsia="宋体" w:cs="黑体"/>
                <w:kern w:val="2"/>
                <w:sz w:val="21"/>
                <w:szCs w:val="21"/>
                <w:lang w:eastAsia="zh-CN"/>
              </w:rPr>
              <w:t>，</w:t>
            </w:r>
            <w:r>
              <w:rPr>
                <w:rFonts w:ascii="宋体" w:hAnsi="宋体" w:eastAsia="宋体" w:cs="黑体"/>
                <w:kern w:val="2"/>
                <w:sz w:val="21"/>
                <w:szCs w:val="21"/>
                <w:lang w:eastAsia="zh-CN"/>
              </w:rPr>
              <w:t>依此类推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29" w:type="dxa"/>
            <w:left w:w="29" w:type="dxa"/>
            <w:bottom w:w="29" w:type="dxa"/>
            <w:right w:w="29" w:type="dxa"/>
          </w:tblCellMar>
        </w:tblPrEx>
        <w:trPr>
          <w:cantSplit/>
        </w:trPr>
        <w:tc>
          <w:tcPr>
            <w:tcW w:w="677" w:type="dxa"/>
          </w:tcPr>
          <w:p>
            <w:pPr>
              <w:widowControl/>
              <w:jc w:val="center"/>
              <w:rPr>
                <w:rFonts w:ascii="宋体" w:hAnsi="宋体" w:eastAsia="宋体" w:cs="黑体"/>
                <w:kern w:val="2"/>
                <w:sz w:val="21"/>
                <w:szCs w:val="21"/>
                <w:lang w:eastAsia="zh-CN"/>
              </w:rPr>
            </w:pPr>
            <w:r>
              <w:rPr>
                <w:rFonts w:ascii="宋体" w:hAnsi="宋体" w:eastAsia="宋体" w:cs="黑体"/>
                <w:kern w:val="2"/>
                <w:sz w:val="21"/>
                <w:szCs w:val="21"/>
                <w:lang w:eastAsia="zh-CN"/>
              </w:rPr>
              <w:t>LEN</w:t>
            </w:r>
          </w:p>
        </w:tc>
        <w:tc>
          <w:tcPr>
            <w:tcW w:w="2598" w:type="dxa"/>
          </w:tcPr>
          <w:p>
            <w:pPr>
              <w:widowControl/>
              <w:jc w:val="center"/>
              <w:rPr>
                <w:rFonts w:ascii="宋体" w:hAnsi="宋体" w:eastAsia="宋体" w:cs="黑体"/>
                <w:kern w:val="2"/>
                <w:sz w:val="21"/>
                <w:szCs w:val="21"/>
                <w:lang w:eastAsia="zh-CN"/>
              </w:rPr>
            </w:pPr>
            <w:r>
              <w:rPr>
                <w:rFonts w:hint="eastAsia" w:ascii="宋体" w:hAnsi="宋体" w:eastAsia="宋体" w:cs="黑体"/>
                <w:kern w:val="2"/>
                <w:sz w:val="21"/>
                <w:szCs w:val="21"/>
                <w:lang w:eastAsia="zh-CN"/>
              </w:rPr>
              <w:t>DATA字节数</w:t>
            </w:r>
          </w:p>
        </w:tc>
        <w:tc>
          <w:tcPr>
            <w:tcW w:w="1197" w:type="dxa"/>
          </w:tcPr>
          <w:p>
            <w:pPr>
              <w:widowControl/>
              <w:jc w:val="center"/>
              <w:rPr>
                <w:rFonts w:ascii="宋体" w:hAnsi="宋体" w:eastAsia="宋体" w:cs="黑体"/>
                <w:kern w:val="2"/>
                <w:sz w:val="21"/>
                <w:szCs w:val="21"/>
                <w:lang w:eastAsia="zh-CN"/>
              </w:rPr>
            </w:pPr>
            <w:r>
              <w:rPr>
                <w:rFonts w:ascii="宋体" w:hAnsi="宋体" w:eastAsia="宋体" w:cs="黑体"/>
                <w:kern w:val="2"/>
                <w:sz w:val="21"/>
                <w:szCs w:val="21"/>
                <w:lang w:eastAsia="zh-CN"/>
              </w:rPr>
              <w:t>1</w:t>
            </w:r>
          </w:p>
        </w:tc>
        <w:tc>
          <w:tcPr>
            <w:tcW w:w="3892" w:type="dxa"/>
          </w:tcPr>
          <w:p>
            <w:pPr>
              <w:widowControl/>
              <w:jc w:val="center"/>
              <w:rPr>
                <w:rFonts w:ascii="宋体" w:hAnsi="宋体" w:eastAsia="宋体" w:cs="黑体"/>
                <w:kern w:val="2"/>
                <w:sz w:val="21"/>
                <w:szCs w:val="21"/>
                <w:lang w:eastAsia="zh-CN"/>
              </w:rPr>
            </w:pPr>
            <w:r>
              <w:rPr>
                <w:rFonts w:hint="eastAsia" w:ascii="宋体" w:hAnsi="宋体" w:eastAsia="宋体" w:cs="黑体"/>
                <w:kern w:val="2"/>
                <w:sz w:val="21"/>
                <w:szCs w:val="21"/>
                <w:lang w:eastAsia="zh-CN"/>
              </w:rPr>
              <w:t>根据数据</w:t>
            </w:r>
            <w:r>
              <w:rPr>
                <w:rFonts w:ascii="宋体" w:hAnsi="宋体" w:eastAsia="宋体" w:cs="黑体"/>
                <w:kern w:val="2"/>
                <w:sz w:val="21"/>
                <w:szCs w:val="21"/>
                <w:lang w:eastAsia="zh-CN"/>
              </w:rPr>
              <w:t>内容确定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cantSplit/>
        </w:trPr>
        <w:tc>
          <w:tcPr>
            <w:tcW w:w="677" w:type="dxa"/>
          </w:tcPr>
          <w:p>
            <w:pPr>
              <w:widowControl/>
              <w:jc w:val="center"/>
              <w:rPr>
                <w:rFonts w:ascii="宋体" w:hAnsi="宋体" w:eastAsia="宋体" w:cs="黑体"/>
                <w:kern w:val="2"/>
                <w:sz w:val="21"/>
                <w:szCs w:val="21"/>
                <w:lang w:eastAsia="zh-CN"/>
              </w:rPr>
            </w:pPr>
            <w:r>
              <w:rPr>
                <w:rFonts w:hint="eastAsia" w:ascii="宋体" w:hAnsi="宋体" w:eastAsia="宋体" w:cs="黑体"/>
                <w:kern w:val="2"/>
                <w:sz w:val="21"/>
                <w:szCs w:val="21"/>
                <w:lang w:eastAsia="zh-CN"/>
              </w:rPr>
              <w:t>DATA</w:t>
            </w:r>
          </w:p>
        </w:tc>
        <w:tc>
          <w:tcPr>
            <w:tcW w:w="2598" w:type="dxa"/>
          </w:tcPr>
          <w:p>
            <w:pPr>
              <w:widowControl/>
              <w:jc w:val="center"/>
              <w:rPr>
                <w:rFonts w:ascii="宋体" w:hAnsi="宋体" w:eastAsia="宋体" w:cs="黑体"/>
                <w:kern w:val="2"/>
                <w:sz w:val="21"/>
                <w:szCs w:val="21"/>
                <w:lang w:eastAsia="zh-CN"/>
              </w:rPr>
            </w:pPr>
            <w:r>
              <w:rPr>
                <w:rFonts w:hint="eastAsia" w:ascii="宋体" w:hAnsi="宋体" w:eastAsia="宋体" w:cs="黑体"/>
                <w:kern w:val="2"/>
                <w:sz w:val="21"/>
                <w:szCs w:val="21"/>
                <w:lang w:eastAsia="zh-CN"/>
              </w:rPr>
              <w:t>数据内容</w:t>
            </w:r>
          </w:p>
        </w:tc>
        <w:tc>
          <w:tcPr>
            <w:tcW w:w="1197" w:type="dxa"/>
          </w:tcPr>
          <w:p>
            <w:pPr>
              <w:widowControl/>
              <w:jc w:val="center"/>
              <w:rPr>
                <w:rFonts w:ascii="宋体" w:hAnsi="宋体" w:eastAsia="宋体" w:cs="黑体"/>
                <w:kern w:val="2"/>
                <w:sz w:val="21"/>
                <w:szCs w:val="21"/>
                <w:lang w:eastAsia="zh-CN"/>
              </w:rPr>
            </w:pPr>
            <w:r>
              <w:rPr>
                <w:rFonts w:hint="eastAsia" w:ascii="宋体" w:hAnsi="宋体" w:eastAsia="宋体" w:cs="黑体"/>
                <w:kern w:val="2"/>
                <w:sz w:val="21"/>
                <w:szCs w:val="21"/>
                <w:lang w:eastAsia="zh-CN"/>
              </w:rPr>
              <w:t>-</w:t>
            </w:r>
          </w:p>
        </w:tc>
        <w:tc>
          <w:tcPr>
            <w:tcW w:w="3892" w:type="dxa"/>
          </w:tcPr>
          <w:p>
            <w:pPr>
              <w:widowControl/>
              <w:jc w:val="center"/>
              <w:rPr>
                <w:rFonts w:ascii="宋体" w:hAnsi="宋体" w:eastAsia="宋体" w:cs="黑体"/>
                <w:kern w:val="2"/>
                <w:sz w:val="21"/>
                <w:szCs w:val="21"/>
                <w:lang w:eastAsia="zh-CN"/>
              </w:rPr>
            </w:pPr>
            <w:r>
              <w:rPr>
                <w:rFonts w:hint="eastAsia" w:ascii="宋体" w:hAnsi="宋体" w:eastAsia="宋体" w:cs="黑体"/>
                <w:kern w:val="2"/>
                <w:sz w:val="21"/>
                <w:szCs w:val="21"/>
                <w:lang w:eastAsia="zh-CN"/>
              </w:rPr>
              <w:t>见</w:t>
            </w:r>
            <w:r>
              <w:rPr>
                <w:rFonts w:ascii="宋体" w:hAnsi="宋体" w:eastAsia="宋体" w:cs="黑体"/>
                <w:kern w:val="2"/>
                <w:sz w:val="21"/>
                <w:szCs w:val="21"/>
                <w:lang w:eastAsia="zh-CN"/>
              </w:rPr>
              <w:t>后续数据</w:t>
            </w:r>
            <w:r>
              <w:rPr>
                <w:rFonts w:hint="eastAsia" w:ascii="宋体" w:hAnsi="宋体" w:eastAsia="宋体" w:cs="黑体"/>
                <w:kern w:val="2"/>
                <w:sz w:val="21"/>
                <w:szCs w:val="21"/>
                <w:lang w:eastAsia="zh-CN"/>
              </w:rPr>
              <w:t>内容</w:t>
            </w:r>
            <w:r>
              <w:rPr>
                <w:rFonts w:ascii="宋体" w:hAnsi="宋体" w:eastAsia="宋体" w:cs="黑体"/>
                <w:kern w:val="2"/>
                <w:sz w:val="21"/>
                <w:szCs w:val="21"/>
                <w:lang w:eastAsia="zh-CN"/>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29" w:type="dxa"/>
            <w:left w:w="29" w:type="dxa"/>
            <w:bottom w:w="29" w:type="dxa"/>
            <w:right w:w="29" w:type="dxa"/>
          </w:tblCellMar>
        </w:tblPrEx>
        <w:trPr>
          <w:cantSplit/>
        </w:trPr>
        <w:tc>
          <w:tcPr>
            <w:tcW w:w="677" w:type="dxa"/>
          </w:tcPr>
          <w:p>
            <w:pPr>
              <w:widowControl/>
              <w:jc w:val="center"/>
              <w:rPr>
                <w:rFonts w:ascii="宋体" w:hAnsi="宋体" w:eastAsia="宋体" w:cs="黑体"/>
                <w:kern w:val="2"/>
                <w:sz w:val="21"/>
                <w:szCs w:val="21"/>
                <w:lang w:eastAsia="zh-CN"/>
              </w:rPr>
            </w:pPr>
            <w:r>
              <w:rPr>
                <w:rFonts w:hint="eastAsia" w:ascii="宋体" w:hAnsi="宋体" w:eastAsia="宋体" w:cs="黑体"/>
                <w:kern w:val="2"/>
                <w:sz w:val="21"/>
                <w:szCs w:val="21"/>
                <w:lang w:eastAsia="zh-CN"/>
              </w:rPr>
              <w:t>SUM</w:t>
            </w:r>
          </w:p>
        </w:tc>
        <w:tc>
          <w:tcPr>
            <w:tcW w:w="2598" w:type="dxa"/>
          </w:tcPr>
          <w:p>
            <w:pPr>
              <w:widowControl/>
              <w:jc w:val="center"/>
              <w:rPr>
                <w:rFonts w:ascii="宋体" w:hAnsi="宋体" w:eastAsia="宋体" w:cs="黑体"/>
                <w:kern w:val="2"/>
                <w:sz w:val="21"/>
                <w:szCs w:val="21"/>
                <w:lang w:eastAsia="zh-CN"/>
              </w:rPr>
            </w:pPr>
            <w:r>
              <w:rPr>
                <w:rFonts w:hint="eastAsia" w:ascii="宋体" w:hAnsi="宋体" w:eastAsia="宋体" w:cs="黑体"/>
                <w:kern w:val="2"/>
                <w:sz w:val="21"/>
                <w:szCs w:val="21"/>
                <w:lang w:eastAsia="zh-CN"/>
              </w:rPr>
              <w:t>CHECKSUM</w:t>
            </w:r>
            <w:r>
              <w:rPr>
                <w:rFonts w:ascii="宋体" w:hAnsi="宋体" w:eastAsia="宋体" w:cs="黑体"/>
                <w:kern w:val="2"/>
                <w:sz w:val="21"/>
                <w:szCs w:val="21"/>
                <w:lang w:eastAsia="zh-CN"/>
              </w:rPr>
              <w:t>校验和</w:t>
            </w:r>
          </w:p>
        </w:tc>
        <w:tc>
          <w:tcPr>
            <w:tcW w:w="1197" w:type="dxa"/>
          </w:tcPr>
          <w:p>
            <w:pPr>
              <w:widowControl/>
              <w:jc w:val="center"/>
              <w:rPr>
                <w:rFonts w:ascii="宋体" w:hAnsi="宋体" w:eastAsia="宋体" w:cs="黑体"/>
                <w:kern w:val="2"/>
                <w:sz w:val="21"/>
                <w:szCs w:val="21"/>
                <w:lang w:eastAsia="zh-CN"/>
              </w:rPr>
            </w:pPr>
            <w:r>
              <w:rPr>
                <w:rFonts w:hint="eastAsia" w:ascii="宋体" w:hAnsi="宋体" w:eastAsia="宋体" w:cs="黑体"/>
                <w:kern w:val="2"/>
                <w:sz w:val="21"/>
                <w:szCs w:val="21"/>
                <w:lang w:eastAsia="zh-CN"/>
              </w:rPr>
              <w:t>1</w:t>
            </w:r>
          </w:p>
        </w:tc>
        <w:tc>
          <w:tcPr>
            <w:tcW w:w="3892" w:type="dxa"/>
          </w:tcPr>
          <w:p>
            <w:pPr>
              <w:widowControl/>
              <w:jc w:val="center"/>
              <w:rPr>
                <w:rFonts w:ascii="宋体" w:hAnsi="宋体" w:eastAsia="宋体" w:cs="黑体"/>
                <w:kern w:val="2"/>
                <w:sz w:val="21"/>
                <w:szCs w:val="21"/>
                <w:lang w:eastAsia="zh-CN"/>
              </w:rPr>
            </w:pPr>
            <w:r>
              <w:rPr>
                <w:rFonts w:hint="eastAsia" w:ascii="宋体" w:hAnsi="宋体" w:eastAsia="宋体" w:cs="黑体"/>
                <w:kern w:val="2"/>
                <w:sz w:val="21"/>
                <w:szCs w:val="21"/>
                <w:lang w:eastAsia="zh-CN"/>
              </w:rPr>
              <w:t>SUM= ~（BNK+NOD+LEN+DATA）+1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cantSplit/>
        </w:trPr>
        <w:tc>
          <w:tcPr>
            <w:tcW w:w="677" w:type="dxa"/>
          </w:tcPr>
          <w:p>
            <w:pPr>
              <w:widowControl/>
              <w:jc w:val="center"/>
              <w:rPr>
                <w:rFonts w:ascii="宋体" w:hAnsi="宋体" w:eastAsia="宋体" w:cs="黑体"/>
                <w:kern w:val="2"/>
                <w:sz w:val="21"/>
                <w:szCs w:val="21"/>
                <w:lang w:eastAsia="zh-CN"/>
              </w:rPr>
            </w:pPr>
            <w:r>
              <w:rPr>
                <w:rFonts w:hint="eastAsia" w:ascii="宋体" w:hAnsi="宋体" w:eastAsia="宋体" w:cs="黑体"/>
                <w:kern w:val="2"/>
                <w:sz w:val="21"/>
                <w:szCs w:val="21"/>
                <w:lang w:eastAsia="zh-CN"/>
              </w:rPr>
              <w:t>ETX</w:t>
            </w:r>
          </w:p>
        </w:tc>
        <w:tc>
          <w:tcPr>
            <w:tcW w:w="2598" w:type="dxa"/>
          </w:tcPr>
          <w:p>
            <w:pPr>
              <w:widowControl/>
              <w:jc w:val="center"/>
              <w:rPr>
                <w:rFonts w:ascii="宋体" w:hAnsi="宋体" w:eastAsia="宋体" w:cs="黑体"/>
                <w:kern w:val="2"/>
                <w:sz w:val="21"/>
                <w:szCs w:val="21"/>
                <w:lang w:eastAsia="zh-CN"/>
              </w:rPr>
            </w:pPr>
            <w:r>
              <w:rPr>
                <w:rFonts w:hint="eastAsia" w:ascii="宋体" w:hAnsi="宋体" w:eastAsia="宋体" w:cs="黑体"/>
                <w:kern w:val="2"/>
                <w:sz w:val="21"/>
                <w:szCs w:val="21"/>
                <w:lang w:eastAsia="zh-CN"/>
              </w:rPr>
              <w:t>报文尾</w:t>
            </w:r>
            <w:r>
              <w:rPr>
                <w:rFonts w:ascii="宋体" w:hAnsi="宋体" w:eastAsia="宋体" w:cs="黑体"/>
                <w:kern w:val="2"/>
                <w:sz w:val="21"/>
                <w:szCs w:val="21"/>
                <w:lang w:eastAsia="zh-CN"/>
              </w:rPr>
              <w:t>，表示通讯数据结束</w:t>
            </w:r>
          </w:p>
        </w:tc>
        <w:tc>
          <w:tcPr>
            <w:tcW w:w="1197" w:type="dxa"/>
          </w:tcPr>
          <w:p>
            <w:pPr>
              <w:widowControl/>
              <w:jc w:val="center"/>
              <w:rPr>
                <w:rFonts w:ascii="宋体" w:hAnsi="宋体" w:eastAsia="宋体" w:cs="黑体"/>
                <w:kern w:val="2"/>
                <w:sz w:val="21"/>
                <w:szCs w:val="21"/>
                <w:lang w:eastAsia="zh-CN"/>
              </w:rPr>
            </w:pPr>
            <w:r>
              <w:rPr>
                <w:rFonts w:ascii="宋体" w:hAnsi="宋体" w:eastAsia="宋体" w:cs="黑体"/>
                <w:kern w:val="2"/>
                <w:sz w:val="21"/>
                <w:szCs w:val="21"/>
                <w:lang w:eastAsia="zh-CN"/>
              </w:rPr>
              <w:t>1</w:t>
            </w:r>
          </w:p>
        </w:tc>
        <w:tc>
          <w:tcPr>
            <w:tcW w:w="3892" w:type="dxa"/>
          </w:tcPr>
          <w:p>
            <w:pPr>
              <w:widowControl/>
              <w:jc w:val="center"/>
              <w:rPr>
                <w:rFonts w:ascii="宋体" w:hAnsi="宋体" w:eastAsia="宋体" w:cs="黑体"/>
                <w:kern w:val="2"/>
                <w:sz w:val="21"/>
                <w:szCs w:val="21"/>
                <w:lang w:eastAsia="zh-CN"/>
              </w:rPr>
            </w:pPr>
            <w:r>
              <w:rPr>
                <w:rFonts w:ascii="宋体" w:hAnsi="宋体" w:eastAsia="宋体" w:cs="黑体"/>
                <w:kern w:val="2"/>
                <w:sz w:val="21"/>
                <w:szCs w:val="21"/>
                <w:lang w:eastAsia="zh-CN"/>
              </w:rPr>
              <w:t>0x</w:t>
            </w:r>
            <w:r>
              <w:rPr>
                <w:rFonts w:hint="eastAsia" w:ascii="宋体" w:hAnsi="宋体" w:eastAsia="宋体" w:cs="黑体"/>
                <w:kern w:val="2"/>
                <w:sz w:val="21"/>
                <w:szCs w:val="21"/>
                <w:lang w:eastAsia="zh-CN"/>
              </w:rPr>
              <w:t>03</w:t>
            </w:r>
          </w:p>
        </w:tc>
      </w:tr>
    </w:tbl>
    <w:p>
      <w:pPr>
        <w:rPr>
          <w:rFonts w:ascii="黑体" w:cs="黑体"/>
          <w:sz w:val="24"/>
        </w:rPr>
      </w:pPr>
    </w:p>
    <w:p>
      <w:pPr>
        <w:pStyle w:val="2"/>
      </w:pPr>
      <w:r>
        <w:rPr>
          <w:rFonts w:hint="eastAsia"/>
        </w:rPr>
        <w:t>数据内容</w:t>
      </w:r>
    </w:p>
    <w:p>
      <w:pPr>
        <w:pStyle w:val="11"/>
        <w:numPr>
          <w:ilvl w:val="0"/>
          <w:numId w:val="2"/>
        </w:numPr>
        <w:ind w:firstLineChars="0"/>
        <w:rPr>
          <w:rFonts w:ascii="黑体" w:cs="黑体"/>
          <w:b/>
          <w:sz w:val="24"/>
        </w:rPr>
      </w:pPr>
      <w:r>
        <w:rPr>
          <w:rFonts w:hint="eastAsia" w:ascii="黑体" w:cs="黑体"/>
          <w:b/>
          <w:sz w:val="24"/>
        </w:rPr>
        <w:t>查询电梯状态的命令</w:t>
      </w:r>
      <w:r>
        <w:rPr>
          <w:rFonts w:hint="eastAsia" w:ascii="黑体" w:cs="黑体"/>
          <w:b/>
          <w:sz w:val="24"/>
          <w:lang w:eastAsia="zh-CN"/>
        </w:rPr>
        <w:t>（</w:t>
      </w:r>
      <w:r>
        <w:rPr>
          <w:rFonts w:hint="eastAsia" w:ascii="黑体" w:cs="黑体"/>
          <w:b/>
          <w:sz w:val="24"/>
          <w:lang w:val="en-US" w:eastAsia="zh-CN"/>
        </w:rPr>
        <w:t>200ms查询间隔</w:t>
      </w:r>
      <w:r>
        <w:rPr>
          <w:rFonts w:hint="eastAsia" w:ascii="黑体" w:cs="黑体"/>
          <w:b/>
          <w:sz w:val="24"/>
          <w:lang w:eastAsia="zh-CN"/>
        </w:rPr>
        <w:t>）</w:t>
      </w:r>
    </w:p>
    <w:p>
      <w:pPr>
        <w:ind w:firstLine="360"/>
        <w:jc w:val="left"/>
        <w:rPr>
          <w:rFonts w:ascii="黑体" w:cs="黑体"/>
          <w:color w:val="FF0000"/>
          <w:sz w:val="24"/>
        </w:rPr>
      </w:pPr>
      <w:r>
        <w:rPr>
          <w:rFonts w:hint="eastAsia" w:ascii="黑体" w:cs="黑体"/>
          <w:color w:val="FF0000"/>
          <w:sz w:val="24"/>
          <w:lang w:eastAsia="zh-CN"/>
        </w:rPr>
        <w:t>机器人</w:t>
      </w:r>
      <w:r>
        <w:rPr>
          <w:rFonts w:ascii="黑体" w:cs="黑体"/>
          <w:color w:val="FF0000"/>
          <w:sz w:val="24"/>
        </w:rPr>
        <w:t>发送：</w:t>
      </w:r>
    </w:p>
    <w:tbl>
      <w:tblPr>
        <w:tblStyle w:val="8"/>
        <w:tblW w:w="8004" w:type="dxa"/>
        <w:tblInd w:w="3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29" w:type="dxa"/>
          <w:left w:w="29" w:type="dxa"/>
          <w:bottom w:w="29" w:type="dxa"/>
          <w:right w:w="29" w:type="dxa"/>
        </w:tblCellMar>
      </w:tblPr>
      <w:tblGrid>
        <w:gridCol w:w="890"/>
        <w:gridCol w:w="890"/>
        <w:gridCol w:w="890"/>
        <w:gridCol w:w="889"/>
        <w:gridCol w:w="889"/>
        <w:gridCol w:w="889"/>
        <w:gridCol w:w="889"/>
        <w:gridCol w:w="889"/>
        <w:gridCol w:w="88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29" w:type="dxa"/>
            <w:left w:w="29" w:type="dxa"/>
            <w:bottom w:w="29" w:type="dxa"/>
            <w:right w:w="29" w:type="dxa"/>
          </w:tblCellMar>
        </w:tblPrEx>
        <w:trPr>
          <w:cantSplit/>
        </w:trPr>
        <w:tc>
          <w:tcPr>
            <w:tcW w:w="890" w:type="dxa"/>
            <w:shd w:val="clear" w:color="auto" w:fill="C6D9F0" w:themeFill="text2" w:themeFillTint="33"/>
            <w:vAlign w:val="center"/>
          </w:tcPr>
          <w:p>
            <w:pPr>
              <w:pStyle w:val="11"/>
              <w:ind w:firstLine="0" w:firstLineChars="0"/>
              <w:jc w:val="center"/>
              <w:rPr>
                <w:rFonts w:ascii="黑体" w:hAnsi="Times New Roman" w:cs="黑体"/>
                <w:kern w:val="0"/>
                <w:sz w:val="24"/>
                <w:szCs w:val="20"/>
                <w:lang w:eastAsia="en-US"/>
              </w:rPr>
            </w:pPr>
            <w:r>
              <w:rPr>
                <w:rFonts w:hint="eastAsia" w:ascii="黑体" w:hAnsi="Times New Roman" w:cs="黑体"/>
                <w:kern w:val="0"/>
                <w:sz w:val="24"/>
                <w:szCs w:val="20"/>
                <w:lang w:eastAsia="en-US"/>
              </w:rPr>
              <w:t>No</w:t>
            </w:r>
          </w:p>
        </w:tc>
        <w:tc>
          <w:tcPr>
            <w:tcW w:w="890" w:type="dxa"/>
            <w:shd w:val="clear" w:color="auto" w:fill="C6D9F0" w:themeFill="text2" w:themeFillTint="33"/>
            <w:vAlign w:val="center"/>
          </w:tcPr>
          <w:p>
            <w:pPr>
              <w:pStyle w:val="11"/>
              <w:ind w:firstLine="0" w:firstLineChars="0"/>
              <w:jc w:val="center"/>
              <w:rPr>
                <w:rFonts w:ascii="黑体" w:hAnsi="Times New Roman" w:cs="黑体"/>
                <w:kern w:val="0"/>
                <w:sz w:val="24"/>
                <w:szCs w:val="20"/>
                <w:lang w:eastAsia="en-US"/>
              </w:rPr>
            </w:pPr>
            <w:r>
              <w:rPr>
                <w:rFonts w:hint="eastAsia" w:ascii="黑体" w:hAnsi="Times New Roman" w:cs="黑体"/>
                <w:kern w:val="0"/>
                <w:sz w:val="24"/>
                <w:szCs w:val="20"/>
                <w:lang w:eastAsia="en-US"/>
              </w:rPr>
              <w:t>D7</w:t>
            </w:r>
          </w:p>
        </w:tc>
        <w:tc>
          <w:tcPr>
            <w:tcW w:w="890" w:type="dxa"/>
            <w:shd w:val="clear" w:color="auto" w:fill="C6D9F0" w:themeFill="text2" w:themeFillTint="33"/>
            <w:vAlign w:val="center"/>
          </w:tcPr>
          <w:p>
            <w:pPr>
              <w:pStyle w:val="11"/>
              <w:ind w:firstLine="0" w:firstLineChars="0"/>
              <w:jc w:val="center"/>
              <w:rPr>
                <w:rFonts w:ascii="黑体" w:hAnsi="Times New Roman" w:cs="黑体"/>
                <w:kern w:val="0"/>
                <w:sz w:val="24"/>
                <w:szCs w:val="20"/>
                <w:lang w:eastAsia="en-US"/>
              </w:rPr>
            </w:pPr>
            <w:r>
              <w:rPr>
                <w:rFonts w:hint="eastAsia" w:ascii="黑体" w:hAnsi="Times New Roman" w:cs="黑体"/>
                <w:kern w:val="0"/>
                <w:sz w:val="24"/>
                <w:szCs w:val="20"/>
                <w:lang w:eastAsia="en-US"/>
              </w:rPr>
              <w:t>D6</w:t>
            </w:r>
          </w:p>
        </w:tc>
        <w:tc>
          <w:tcPr>
            <w:tcW w:w="889" w:type="dxa"/>
            <w:shd w:val="clear" w:color="auto" w:fill="C6D9F0" w:themeFill="text2" w:themeFillTint="33"/>
            <w:vAlign w:val="center"/>
          </w:tcPr>
          <w:p>
            <w:pPr>
              <w:pStyle w:val="11"/>
              <w:ind w:firstLine="0" w:firstLineChars="0"/>
              <w:jc w:val="center"/>
              <w:rPr>
                <w:rFonts w:ascii="黑体" w:hAnsi="Times New Roman" w:cs="黑体"/>
                <w:kern w:val="0"/>
                <w:sz w:val="24"/>
                <w:szCs w:val="20"/>
                <w:lang w:eastAsia="en-US"/>
              </w:rPr>
            </w:pPr>
            <w:r>
              <w:rPr>
                <w:rFonts w:hint="eastAsia" w:ascii="黑体" w:hAnsi="Times New Roman" w:cs="黑体"/>
                <w:kern w:val="0"/>
                <w:sz w:val="24"/>
                <w:szCs w:val="20"/>
                <w:lang w:eastAsia="en-US"/>
              </w:rPr>
              <w:t>D5</w:t>
            </w:r>
          </w:p>
        </w:tc>
        <w:tc>
          <w:tcPr>
            <w:tcW w:w="889" w:type="dxa"/>
            <w:shd w:val="clear" w:color="auto" w:fill="C6D9F0" w:themeFill="text2" w:themeFillTint="33"/>
            <w:vAlign w:val="center"/>
          </w:tcPr>
          <w:p>
            <w:pPr>
              <w:pStyle w:val="11"/>
              <w:ind w:firstLine="0" w:firstLineChars="0"/>
              <w:jc w:val="center"/>
              <w:rPr>
                <w:rFonts w:ascii="黑体" w:hAnsi="Times New Roman" w:cs="黑体"/>
                <w:kern w:val="0"/>
                <w:sz w:val="24"/>
                <w:szCs w:val="20"/>
                <w:lang w:eastAsia="en-US"/>
              </w:rPr>
            </w:pPr>
            <w:r>
              <w:rPr>
                <w:rFonts w:hint="eastAsia" w:ascii="黑体" w:hAnsi="Times New Roman" w:cs="黑体"/>
                <w:kern w:val="0"/>
                <w:sz w:val="24"/>
                <w:szCs w:val="20"/>
                <w:lang w:eastAsia="en-US"/>
              </w:rPr>
              <w:t>D4</w:t>
            </w:r>
          </w:p>
        </w:tc>
        <w:tc>
          <w:tcPr>
            <w:tcW w:w="889" w:type="dxa"/>
            <w:shd w:val="clear" w:color="auto" w:fill="C6D9F0" w:themeFill="text2" w:themeFillTint="33"/>
            <w:vAlign w:val="center"/>
          </w:tcPr>
          <w:p>
            <w:pPr>
              <w:pStyle w:val="11"/>
              <w:ind w:firstLine="0" w:firstLineChars="0"/>
              <w:jc w:val="center"/>
              <w:rPr>
                <w:rFonts w:ascii="黑体" w:hAnsi="Times New Roman" w:cs="黑体"/>
                <w:kern w:val="0"/>
                <w:sz w:val="24"/>
                <w:szCs w:val="20"/>
                <w:lang w:eastAsia="en-US"/>
              </w:rPr>
            </w:pPr>
            <w:r>
              <w:rPr>
                <w:rFonts w:hint="eastAsia" w:ascii="黑体" w:hAnsi="Times New Roman" w:cs="黑体"/>
                <w:kern w:val="0"/>
                <w:sz w:val="24"/>
                <w:szCs w:val="20"/>
                <w:lang w:eastAsia="en-US"/>
              </w:rPr>
              <w:t>D</w:t>
            </w:r>
            <w:r>
              <w:rPr>
                <w:rFonts w:ascii="黑体" w:hAnsi="Times New Roman" w:cs="黑体"/>
                <w:kern w:val="0"/>
                <w:sz w:val="24"/>
                <w:szCs w:val="20"/>
                <w:lang w:eastAsia="en-US"/>
              </w:rPr>
              <w:t>3</w:t>
            </w:r>
          </w:p>
        </w:tc>
        <w:tc>
          <w:tcPr>
            <w:tcW w:w="889" w:type="dxa"/>
            <w:shd w:val="clear" w:color="auto" w:fill="C6D9F0" w:themeFill="text2" w:themeFillTint="33"/>
            <w:vAlign w:val="center"/>
          </w:tcPr>
          <w:p>
            <w:pPr>
              <w:pStyle w:val="11"/>
              <w:ind w:firstLine="0" w:firstLineChars="0"/>
              <w:jc w:val="center"/>
              <w:rPr>
                <w:rFonts w:ascii="黑体" w:hAnsi="Times New Roman" w:cs="黑体"/>
                <w:kern w:val="0"/>
                <w:sz w:val="24"/>
                <w:szCs w:val="20"/>
                <w:lang w:eastAsia="en-US"/>
              </w:rPr>
            </w:pPr>
            <w:r>
              <w:rPr>
                <w:rFonts w:hint="eastAsia" w:ascii="黑体" w:hAnsi="Times New Roman" w:cs="黑体"/>
                <w:kern w:val="0"/>
                <w:sz w:val="24"/>
                <w:szCs w:val="20"/>
                <w:lang w:eastAsia="en-US"/>
              </w:rPr>
              <w:t>D2</w:t>
            </w:r>
          </w:p>
        </w:tc>
        <w:tc>
          <w:tcPr>
            <w:tcW w:w="889" w:type="dxa"/>
            <w:shd w:val="clear" w:color="auto" w:fill="C6D9F0" w:themeFill="text2" w:themeFillTint="33"/>
            <w:vAlign w:val="center"/>
          </w:tcPr>
          <w:p>
            <w:pPr>
              <w:pStyle w:val="11"/>
              <w:ind w:firstLine="0" w:firstLineChars="0"/>
              <w:jc w:val="center"/>
              <w:rPr>
                <w:rFonts w:ascii="黑体" w:hAnsi="Times New Roman" w:cs="黑体"/>
                <w:kern w:val="0"/>
                <w:sz w:val="24"/>
                <w:szCs w:val="20"/>
                <w:lang w:eastAsia="en-US"/>
              </w:rPr>
            </w:pPr>
            <w:r>
              <w:rPr>
                <w:rFonts w:hint="eastAsia" w:ascii="黑体" w:hAnsi="Times New Roman" w:cs="黑体"/>
                <w:kern w:val="0"/>
                <w:sz w:val="24"/>
                <w:szCs w:val="20"/>
                <w:lang w:eastAsia="en-US"/>
              </w:rPr>
              <w:t>D1</w:t>
            </w:r>
          </w:p>
        </w:tc>
        <w:tc>
          <w:tcPr>
            <w:tcW w:w="889" w:type="dxa"/>
            <w:shd w:val="clear" w:color="auto" w:fill="C6D9F0" w:themeFill="text2" w:themeFillTint="33"/>
            <w:vAlign w:val="center"/>
          </w:tcPr>
          <w:p>
            <w:pPr>
              <w:pStyle w:val="11"/>
              <w:ind w:firstLine="0" w:firstLineChars="0"/>
              <w:jc w:val="center"/>
              <w:rPr>
                <w:rFonts w:ascii="黑体" w:hAnsi="Times New Roman" w:cs="黑体"/>
                <w:kern w:val="0"/>
                <w:sz w:val="24"/>
                <w:szCs w:val="20"/>
                <w:lang w:eastAsia="en-US"/>
              </w:rPr>
            </w:pPr>
            <w:r>
              <w:rPr>
                <w:rFonts w:hint="eastAsia" w:ascii="黑体" w:hAnsi="Times New Roman" w:cs="黑体"/>
                <w:kern w:val="0"/>
                <w:sz w:val="24"/>
                <w:szCs w:val="20"/>
                <w:lang w:eastAsia="en-US"/>
              </w:rPr>
              <w:t>D0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29" w:type="dxa"/>
            <w:left w:w="29" w:type="dxa"/>
            <w:bottom w:w="29" w:type="dxa"/>
            <w:right w:w="29" w:type="dxa"/>
          </w:tblCellMar>
        </w:tblPrEx>
        <w:trPr>
          <w:cantSplit/>
        </w:trPr>
        <w:tc>
          <w:tcPr>
            <w:tcW w:w="890" w:type="dxa"/>
            <w:vAlign w:val="center"/>
          </w:tcPr>
          <w:p>
            <w:pPr>
              <w:pStyle w:val="11"/>
              <w:ind w:firstLine="0" w:firstLineChars="0"/>
              <w:jc w:val="center"/>
              <w:rPr>
                <w:rFonts w:ascii="黑体" w:hAnsi="Times New Roman" w:cs="黑体"/>
                <w:kern w:val="0"/>
                <w:sz w:val="24"/>
                <w:szCs w:val="20"/>
                <w:lang w:eastAsia="zh-CN"/>
              </w:rPr>
            </w:pPr>
            <w:r>
              <w:rPr>
                <w:rFonts w:hint="eastAsia" w:ascii="黑体" w:hAnsi="Times New Roman" w:cs="黑体"/>
                <w:kern w:val="0"/>
                <w:sz w:val="24"/>
                <w:szCs w:val="20"/>
                <w:lang w:eastAsia="zh-CN"/>
              </w:rPr>
              <w:t>1</w:t>
            </w:r>
          </w:p>
        </w:tc>
        <w:tc>
          <w:tcPr>
            <w:tcW w:w="7114" w:type="dxa"/>
            <w:gridSpan w:val="8"/>
            <w:vAlign w:val="center"/>
          </w:tcPr>
          <w:p>
            <w:pPr>
              <w:pStyle w:val="11"/>
              <w:ind w:firstLine="0" w:firstLineChars="0"/>
              <w:jc w:val="center"/>
              <w:rPr>
                <w:rFonts w:ascii="宋体" w:hAnsi="宋体" w:eastAsia="宋体" w:cs="黑体"/>
                <w:kern w:val="0"/>
                <w:sz w:val="20"/>
                <w:szCs w:val="21"/>
                <w:lang w:eastAsia="zh-CN"/>
              </w:rPr>
            </w:pPr>
            <w:r>
              <w:rPr>
                <w:rFonts w:hint="eastAsia" w:ascii="宋体" w:hAnsi="宋体" w:eastAsia="宋体" w:cs="黑体"/>
                <w:kern w:val="0"/>
                <w:sz w:val="20"/>
                <w:szCs w:val="21"/>
                <w:lang w:eastAsia="en-US"/>
              </w:rPr>
              <w:t>命令字：</w:t>
            </w:r>
            <w:r>
              <w:rPr>
                <w:rFonts w:ascii="宋体" w:hAnsi="宋体" w:eastAsia="宋体" w:cs="黑体"/>
                <w:kern w:val="0"/>
                <w:sz w:val="20"/>
                <w:szCs w:val="21"/>
                <w:lang w:eastAsia="en-US"/>
              </w:rPr>
              <w:t>0x0</w:t>
            </w:r>
            <w:r>
              <w:rPr>
                <w:rFonts w:hint="eastAsia" w:ascii="宋体" w:hAnsi="宋体" w:eastAsia="宋体" w:cs="黑体"/>
                <w:kern w:val="0"/>
                <w:sz w:val="20"/>
                <w:szCs w:val="21"/>
                <w:lang w:eastAsia="zh-CN"/>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29" w:type="dxa"/>
            <w:left w:w="29" w:type="dxa"/>
            <w:bottom w:w="29" w:type="dxa"/>
            <w:right w:w="29" w:type="dxa"/>
          </w:tblCellMar>
        </w:tblPrEx>
        <w:trPr>
          <w:cantSplit/>
        </w:trPr>
        <w:tc>
          <w:tcPr>
            <w:tcW w:w="890" w:type="dxa"/>
            <w:vAlign w:val="center"/>
          </w:tcPr>
          <w:p>
            <w:pPr>
              <w:pStyle w:val="11"/>
              <w:ind w:firstLine="0" w:firstLineChars="0"/>
              <w:jc w:val="center"/>
              <w:rPr>
                <w:rFonts w:ascii="黑体" w:hAnsi="Times New Roman" w:cs="黑体"/>
                <w:kern w:val="0"/>
                <w:sz w:val="24"/>
                <w:szCs w:val="20"/>
                <w:lang w:eastAsia="zh-CN"/>
              </w:rPr>
            </w:pPr>
            <w:r>
              <w:rPr>
                <w:rFonts w:hint="eastAsia" w:ascii="黑体" w:hAnsi="Times New Roman" w:cs="黑体"/>
                <w:kern w:val="0"/>
                <w:sz w:val="24"/>
                <w:szCs w:val="20"/>
                <w:lang w:eastAsia="zh-CN"/>
              </w:rPr>
              <w:t>2</w:t>
            </w:r>
          </w:p>
        </w:tc>
        <w:tc>
          <w:tcPr>
            <w:tcW w:w="7114" w:type="dxa"/>
            <w:gridSpan w:val="8"/>
            <w:vAlign w:val="center"/>
          </w:tcPr>
          <w:p>
            <w:pPr>
              <w:pStyle w:val="11"/>
              <w:ind w:firstLine="0" w:firstLineChars="0"/>
              <w:jc w:val="center"/>
              <w:rPr>
                <w:rFonts w:ascii="宋体" w:hAnsi="宋体" w:eastAsia="宋体" w:cs="黑体"/>
                <w:kern w:val="0"/>
                <w:sz w:val="20"/>
                <w:szCs w:val="21"/>
                <w:lang w:eastAsia="zh-CN"/>
              </w:rPr>
            </w:pPr>
            <w:r>
              <w:rPr>
                <w:rFonts w:hint="eastAsia" w:ascii="宋体" w:hAnsi="宋体" w:eastAsia="宋体" w:cs="黑体"/>
                <w:kern w:val="0"/>
                <w:sz w:val="20"/>
                <w:szCs w:val="21"/>
                <w:lang w:eastAsia="en-US"/>
              </w:rPr>
              <w:t>ID号：</w:t>
            </w:r>
            <w:r>
              <w:rPr>
                <w:rFonts w:hint="eastAsia" w:ascii="宋体" w:hAnsi="宋体" w:eastAsia="宋体" w:cs="黑体"/>
                <w:kern w:val="0"/>
                <w:sz w:val="20"/>
                <w:szCs w:val="21"/>
                <w:lang w:eastAsia="zh-CN"/>
              </w:rPr>
              <w:t>0x</w:t>
            </w:r>
            <w:r>
              <w:rPr>
                <w:rFonts w:ascii="宋体" w:hAnsi="宋体" w:eastAsia="宋体" w:cs="黑体"/>
                <w:kern w:val="0"/>
                <w:sz w:val="20"/>
                <w:szCs w:val="21"/>
                <w:lang w:eastAsia="zh-CN"/>
              </w:rPr>
              <w:t>00～</w:t>
            </w:r>
            <w:r>
              <w:rPr>
                <w:rFonts w:hint="eastAsia" w:ascii="宋体" w:hAnsi="宋体" w:eastAsia="宋体" w:cs="黑体"/>
                <w:kern w:val="0"/>
                <w:sz w:val="20"/>
                <w:szCs w:val="21"/>
                <w:lang w:eastAsia="zh-CN"/>
              </w:rPr>
              <w:t>0xFF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29" w:type="dxa"/>
            <w:left w:w="29" w:type="dxa"/>
            <w:bottom w:w="29" w:type="dxa"/>
            <w:right w:w="29" w:type="dxa"/>
          </w:tblCellMar>
        </w:tblPrEx>
        <w:trPr>
          <w:cantSplit/>
        </w:trPr>
        <w:tc>
          <w:tcPr>
            <w:tcW w:w="890" w:type="dxa"/>
            <w:vAlign w:val="center"/>
          </w:tcPr>
          <w:p>
            <w:pPr>
              <w:pStyle w:val="11"/>
              <w:ind w:firstLine="0" w:firstLineChars="0"/>
              <w:jc w:val="center"/>
              <w:rPr>
                <w:rFonts w:ascii="黑体" w:hAnsi="Times New Roman" w:cs="黑体"/>
                <w:kern w:val="0"/>
                <w:sz w:val="24"/>
                <w:szCs w:val="20"/>
                <w:lang w:eastAsia="zh-CN"/>
              </w:rPr>
            </w:pPr>
            <w:r>
              <w:rPr>
                <w:rFonts w:hint="eastAsia" w:ascii="黑体" w:hAnsi="Times New Roman" w:cs="黑体"/>
                <w:kern w:val="0"/>
                <w:sz w:val="24"/>
                <w:szCs w:val="20"/>
                <w:lang w:eastAsia="zh-CN"/>
              </w:rPr>
              <w:t>3</w:t>
            </w:r>
          </w:p>
        </w:tc>
        <w:tc>
          <w:tcPr>
            <w:tcW w:w="7114" w:type="dxa"/>
            <w:gridSpan w:val="8"/>
            <w:vAlign w:val="center"/>
          </w:tcPr>
          <w:p>
            <w:pPr>
              <w:pStyle w:val="11"/>
              <w:ind w:firstLine="0" w:firstLineChars="0"/>
              <w:jc w:val="center"/>
              <w:rPr>
                <w:rFonts w:ascii="宋体" w:hAnsi="宋体" w:eastAsia="宋体" w:cs="黑体"/>
                <w:kern w:val="0"/>
                <w:sz w:val="20"/>
                <w:szCs w:val="21"/>
                <w:lang w:eastAsia="zh-CN"/>
              </w:rPr>
            </w:pPr>
            <w:r>
              <w:rPr>
                <w:rFonts w:hint="eastAsia" w:ascii="宋体" w:hAnsi="宋体" w:eastAsia="宋体" w:cs="黑体"/>
                <w:kern w:val="0"/>
                <w:sz w:val="20"/>
                <w:szCs w:val="21"/>
                <w:lang w:eastAsia="zh-CN"/>
              </w:rPr>
              <w:t>0xFF</w:t>
            </w:r>
          </w:p>
        </w:tc>
      </w:tr>
    </w:tbl>
    <w:p>
      <w:pPr>
        <w:rPr>
          <w:rFonts w:ascii="黑体" w:cs="黑体"/>
          <w:sz w:val="24"/>
        </w:rPr>
      </w:pPr>
    </w:p>
    <w:p>
      <w:pPr>
        <w:ind w:firstLine="420"/>
        <w:rPr>
          <w:rFonts w:ascii="黑体" w:cs="黑体"/>
          <w:color w:val="FF0000"/>
          <w:sz w:val="24"/>
        </w:rPr>
      </w:pPr>
    </w:p>
    <w:p>
      <w:pPr>
        <w:ind w:firstLine="420"/>
        <w:rPr>
          <w:rFonts w:ascii="黑体" w:cs="黑体"/>
          <w:color w:val="FF0000"/>
          <w:sz w:val="24"/>
        </w:rPr>
      </w:pPr>
    </w:p>
    <w:p>
      <w:pPr>
        <w:ind w:firstLine="420"/>
        <w:rPr>
          <w:rFonts w:ascii="黑体" w:cs="黑体"/>
          <w:color w:val="FF0000"/>
          <w:sz w:val="24"/>
        </w:rPr>
      </w:pPr>
    </w:p>
    <w:p>
      <w:pPr>
        <w:ind w:firstLine="420"/>
        <w:rPr>
          <w:rFonts w:ascii="黑体" w:cs="黑体"/>
          <w:sz w:val="24"/>
        </w:rPr>
      </w:pPr>
      <w:r>
        <w:rPr>
          <w:rFonts w:ascii="黑体" w:cs="黑体"/>
          <w:color w:val="FF0000"/>
          <w:sz w:val="24"/>
        </w:rPr>
        <w:t>电梯</w:t>
      </w:r>
      <w:r>
        <w:rPr>
          <w:rFonts w:hint="eastAsia" w:ascii="黑体" w:cs="黑体"/>
          <w:color w:val="FF0000"/>
          <w:sz w:val="24"/>
          <w:lang w:eastAsia="zh-CN"/>
        </w:rPr>
        <w:t>反馈</w:t>
      </w:r>
      <w:r>
        <w:rPr>
          <w:rFonts w:ascii="黑体" w:cs="黑体"/>
          <w:color w:val="FF0000"/>
          <w:sz w:val="24"/>
        </w:rPr>
        <w:t>：</w:t>
      </w:r>
      <w:r>
        <w:rPr>
          <w:rFonts w:ascii="黑体" w:cs="黑体"/>
          <w:sz w:val="24"/>
        </w:rPr>
        <w:t xml:space="preserve"> </w:t>
      </w:r>
    </w:p>
    <w:tbl>
      <w:tblPr>
        <w:tblStyle w:val="8"/>
        <w:tblW w:w="9174" w:type="dxa"/>
        <w:tblInd w:w="3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29" w:type="dxa"/>
          <w:left w:w="29" w:type="dxa"/>
          <w:bottom w:w="29" w:type="dxa"/>
          <w:right w:w="29" w:type="dxa"/>
        </w:tblCellMar>
      </w:tblPr>
      <w:tblGrid>
        <w:gridCol w:w="1020"/>
        <w:gridCol w:w="1020"/>
        <w:gridCol w:w="1019"/>
        <w:gridCol w:w="1"/>
        <w:gridCol w:w="1018"/>
        <w:gridCol w:w="1"/>
        <w:gridCol w:w="1018"/>
        <w:gridCol w:w="1"/>
        <w:gridCol w:w="1018"/>
        <w:gridCol w:w="1"/>
        <w:gridCol w:w="1018"/>
        <w:gridCol w:w="1"/>
        <w:gridCol w:w="1018"/>
        <w:gridCol w:w="1"/>
        <w:gridCol w:w="101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29" w:type="dxa"/>
            <w:left w:w="29" w:type="dxa"/>
            <w:bottom w:w="29" w:type="dxa"/>
            <w:right w:w="29" w:type="dxa"/>
          </w:tblCellMar>
        </w:tblPrEx>
        <w:trPr>
          <w:cantSplit/>
          <w:trHeight w:val="373" w:hRule="atLeast"/>
        </w:trPr>
        <w:tc>
          <w:tcPr>
            <w:tcW w:w="1020" w:type="dxa"/>
            <w:shd w:val="clear" w:color="auto" w:fill="C6D9F0" w:themeFill="text2" w:themeFillTint="33"/>
            <w:vAlign w:val="center"/>
          </w:tcPr>
          <w:p>
            <w:pPr>
              <w:pStyle w:val="11"/>
              <w:ind w:firstLine="0" w:firstLineChars="0"/>
              <w:jc w:val="center"/>
              <w:rPr>
                <w:rFonts w:ascii="黑体" w:hAnsi="Times New Roman" w:cs="黑体"/>
                <w:kern w:val="0"/>
                <w:sz w:val="24"/>
                <w:szCs w:val="20"/>
                <w:lang w:eastAsia="en-US"/>
              </w:rPr>
            </w:pPr>
            <w:r>
              <w:rPr>
                <w:rFonts w:hint="eastAsia" w:ascii="黑体" w:hAnsi="Times New Roman" w:cs="黑体"/>
                <w:kern w:val="0"/>
                <w:sz w:val="24"/>
                <w:szCs w:val="20"/>
                <w:lang w:eastAsia="en-US"/>
              </w:rPr>
              <w:t>No</w:t>
            </w:r>
          </w:p>
        </w:tc>
        <w:tc>
          <w:tcPr>
            <w:tcW w:w="1020" w:type="dxa"/>
            <w:shd w:val="clear" w:color="auto" w:fill="C6D9F0" w:themeFill="text2" w:themeFillTint="33"/>
            <w:vAlign w:val="center"/>
          </w:tcPr>
          <w:p>
            <w:pPr>
              <w:pStyle w:val="11"/>
              <w:ind w:firstLine="0" w:firstLineChars="0"/>
              <w:jc w:val="center"/>
              <w:rPr>
                <w:rFonts w:ascii="黑体" w:hAnsi="Times New Roman" w:cs="黑体"/>
                <w:kern w:val="0"/>
                <w:sz w:val="24"/>
                <w:szCs w:val="20"/>
                <w:lang w:eastAsia="en-US"/>
              </w:rPr>
            </w:pPr>
            <w:r>
              <w:rPr>
                <w:rFonts w:hint="eastAsia" w:ascii="黑体" w:hAnsi="Times New Roman" w:cs="黑体"/>
                <w:kern w:val="0"/>
                <w:sz w:val="24"/>
                <w:szCs w:val="20"/>
                <w:lang w:eastAsia="en-US"/>
              </w:rPr>
              <w:t>D7</w:t>
            </w:r>
          </w:p>
        </w:tc>
        <w:tc>
          <w:tcPr>
            <w:tcW w:w="1020" w:type="dxa"/>
            <w:gridSpan w:val="2"/>
            <w:shd w:val="clear" w:color="auto" w:fill="C6D9F0" w:themeFill="text2" w:themeFillTint="33"/>
            <w:vAlign w:val="center"/>
          </w:tcPr>
          <w:p>
            <w:pPr>
              <w:pStyle w:val="11"/>
              <w:ind w:firstLine="0" w:firstLineChars="0"/>
              <w:jc w:val="center"/>
              <w:rPr>
                <w:rFonts w:ascii="黑体" w:hAnsi="Times New Roman" w:cs="黑体"/>
                <w:kern w:val="0"/>
                <w:sz w:val="24"/>
                <w:szCs w:val="20"/>
                <w:lang w:eastAsia="en-US"/>
              </w:rPr>
            </w:pPr>
            <w:r>
              <w:rPr>
                <w:rFonts w:hint="eastAsia" w:ascii="黑体" w:hAnsi="Times New Roman" w:cs="黑体"/>
                <w:kern w:val="0"/>
                <w:sz w:val="24"/>
                <w:szCs w:val="20"/>
                <w:lang w:eastAsia="en-US"/>
              </w:rPr>
              <w:t>D6</w:t>
            </w:r>
          </w:p>
        </w:tc>
        <w:tc>
          <w:tcPr>
            <w:tcW w:w="1019" w:type="dxa"/>
            <w:gridSpan w:val="2"/>
            <w:shd w:val="clear" w:color="auto" w:fill="C6D9F0" w:themeFill="text2" w:themeFillTint="33"/>
            <w:vAlign w:val="center"/>
          </w:tcPr>
          <w:p>
            <w:pPr>
              <w:pStyle w:val="11"/>
              <w:ind w:firstLine="0" w:firstLineChars="0"/>
              <w:jc w:val="center"/>
              <w:rPr>
                <w:rFonts w:ascii="黑体" w:hAnsi="Times New Roman" w:cs="黑体"/>
                <w:kern w:val="0"/>
                <w:sz w:val="24"/>
                <w:szCs w:val="20"/>
                <w:lang w:eastAsia="en-US"/>
              </w:rPr>
            </w:pPr>
            <w:r>
              <w:rPr>
                <w:rFonts w:hint="eastAsia" w:ascii="黑体" w:hAnsi="Times New Roman" w:cs="黑体"/>
                <w:kern w:val="0"/>
                <w:sz w:val="24"/>
                <w:szCs w:val="20"/>
                <w:lang w:eastAsia="en-US"/>
              </w:rPr>
              <w:t>D5</w:t>
            </w:r>
          </w:p>
        </w:tc>
        <w:tc>
          <w:tcPr>
            <w:tcW w:w="1019" w:type="dxa"/>
            <w:gridSpan w:val="2"/>
            <w:shd w:val="clear" w:color="auto" w:fill="C6D9F0" w:themeFill="text2" w:themeFillTint="33"/>
            <w:vAlign w:val="center"/>
          </w:tcPr>
          <w:p>
            <w:pPr>
              <w:pStyle w:val="11"/>
              <w:ind w:firstLine="0" w:firstLineChars="0"/>
              <w:jc w:val="center"/>
              <w:rPr>
                <w:rFonts w:ascii="黑体" w:hAnsi="Times New Roman" w:cs="黑体"/>
                <w:kern w:val="0"/>
                <w:sz w:val="24"/>
                <w:szCs w:val="20"/>
                <w:lang w:eastAsia="en-US"/>
              </w:rPr>
            </w:pPr>
            <w:r>
              <w:rPr>
                <w:rFonts w:hint="eastAsia" w:ascii="黑体" w:hAnsi="Times New Roman" w:cs="黑体"/>
                <w:kern w:val="0"/>
                <w:sz w:val="24"/>
                <w:szCs w:val="20"/>
                <w:lang w:eastAsia="en-US"/>
              </w:rPr>
              <w:t>D4</w:t>
            </w:r>
          </w:p>
        </w:tc>
        <w:tc>
          <w:tcPr>
            <w:tcW w:w="1019" w:type="dxa"/>
            <w:gridSpan w:val="2"/>
            <w:shd w:val="clear" w:color="auto" w:fill="C6D9F0" w:themeFill="text2" w:themeFillTint="33"/>
            <w:vAlign w:val="center"/>
          </w:tcPr>
          <w:p>
            <w:pPr>
              <w:pStyle w:val="11"/>
              <w:ind w:firstLine="0" w:firstLineChars="0"/>
              <w:jc w:val="center"/>
              <w:rPr>
                <w:rFonts w:ascii="黑体" w:hAnsi="Times New Roman" w:cs="黑体"/>
                <w:kern w:val="0"/>
                <w:sz w:val="24"/>
                <w:szCs w:val="20"/>
                <w:lang w:eastAsia="en-US"/>
              </w:rPr>
            </w:pPr>
            <w:r>
              <w:rPr>
                <w:rFonts w:hint="eastAsia" w:ascii="黑体" w:hAnsi="Times New Roman" w:cs="黑体"/>
                <w:kern w:val="0"/>
                <w:sz w:val="24"/>
                <w:szCs w:val="20"/>
                <w:lang w:eastAsia="en-US"/>
              </w:rPr>
              <w:t>D</w:t>
            </w:r>
            <w:r>
              <w:rPr>
                <w:rFonts w:ascii="黑体" w:hAnsi="Times New Roman" w:cs="黑体"/>
                <w:kern w:val="0"/>
                <w:sz w:val="24"/>
                <w:szCs w:val="20"/>
                <w:lang w:eastAsia="en-US"/>
              </w:rPr>
              <w:t>3</w:t>
            </w:r>
          </w:p>
        </w:tc>
        <w:tc>
          <w:tcPr>
            <w:tcW w:w="1019" w:type="dxa"/>
            <w:gridSpan w:val="2"/>
            <w:shd w:val="clear" w:color="auto" w:fill="C6D9F0" w:themeFill="text2" w:themeFillTint="33"/>
            <w:vAlign w:val="center"/>
          </w:tcPr>
          <w:p>
            <w:pPr>
              <w:pStyle w:val="11"/>
              <w:ind w:firstLine="0" w:firstLineChars="0"/>
              <w:jc w:val="center"/>
              <w:rPr>
                <w:rFonts w:ascii="黑体" w:hAnsi="Times New Roman" w:cs="黑体"/>
                <w:kern w:val="0"/>
                <w:sz w:val="24"/>
                <w:szCs w:val="20"/>
                <w:lang w:eastAsia="en-US"/>
              </w:rPr>
            </w:pPr>
            <w:r>
              <w:rPr>
                <w:rFonts w:hint="eastAsia" w:ascii="黑体" w:hAnsi="Times New Roman" w:cs="黑体"/>
                <w:kern w:val="0"/>
                <w:sz w:val="24"/>
                <w:szCs w:val="20"/>
                <w:lang w:eastAsia="en-US"/>
              </w:rPr>
              <w:t>D2</w:t>
            </w:r>
          </w:p>
        </w:tc>
        <w:tc>
          <w:tcPr>
            <w:tcW w:w="1019" w:type="dxa"/>
            <w:gridSpan w:val="2"/>
            <w:shd w:val="clear" w:color="auto" w:fill="C6D9F0" w:themeFill="text2" w:themeFillTint="33"/>
            <w:vAlign w:val="center"/>
          </w:tcPr>
          <w:p>
            <w:pPr>
              <w:pStyle w:val="11"/>
              <w:ind w:firstLine="0" w:firstLineChars="0"/>
              <w:jc w:val="center"/>
              <w:rPr>
                <w:rFonts w:ascii="黑体" w:hAnsi="Times New Roman" w:cs="黑体"/>
                <w:kern w:val="0"/>
                <w:sz w:val="24"/>
                <w:szCs w:val="20"/>
                <w:lang w:eastAsia="en-US"/>
              </w:rPr>
            </w:pPr>
            <w:r>
              <w:rPr>
                <w:rFonts w:hint="eastAsia" w:ascii="黑体" w:hAnsi="Times New Roman" w:cs="黑体"/>
                <w:kern w:val="0"/>
                <w:sz w:val="24"/>
                <w:szCs w:val="20"/>
                <w:lang w:eastAsia="en-US"/>
              </w:rPr>
              <w:t>D1</w:t>
            </w:r>
          </w:p>
        </w:tc>
        <w:tc>
          <w:tcPr>
            <w:tcW w:w="1019" w:type="dxa"/>
            <w:shd w:val="clear" w:color="auto" w:fill="C6D9F0" w:themeFill="text2" w:themeFillTint="33"/>
            <w:vAlign w:val="center"/>
          </w:tcPr>
          <w:p>
            <w:pPr>
              <w:pStyle w:val="11"/>
              <w:ind w:firstLine="0" w:firstLineChars="0"/>
              <w:jc w:val="center"/>
              <w:rPr>
                <w:rFonts w:ascii="黑体" w:hAnsi="Times New Roman" w:cs="黑体"/>
                <w:kern w:val="0"/>
                <w:sz w:val="24"/>
                <w:szCs w:val="20"/>
                <w:lang w:eastAsia="en-US"/>
              </w:rPr>
            </w:pPr>
            <w:r>
              <w:rPr>
                <w:rFonts w:hint="eastAsia" w:ascii="黑体" w:hAnsi="Times New Roman" w:cs="黑体"/>
                <w:kern w:val="0"/>
                <w:sz w:val="24"/>
                <w:szCs w:val="20"/>
                <w:lang w:eastAsia="en-US"/>
              </w:rPr>
              <w:t>D0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29" w:type="dxa"/>
            <w:left w:w="29" w:type="dxa"/>
            <w:bottom w:w="29" w:type="dxa"/>
            <w:right w:w="29" w:type="dxa"/>
          </w:tblCellMar>
        </w:tblPrEx>
        <w:trPr>
          <w:cantSplit/>
          <w:trHeight w:val="373" w:hRule="atLeast"/>
        </w:trPr>
        <w:tc>
          <w:tcPr>
            <w:tcW w:w="1020" w:type="dxa"/>
            <w:vAlign w:val="center"/>
          </w:tcPr>
          <w:p>
            <w:pPr>
              <w:pStyle w:val="11"/>
              <w:ind w:firstLine="0" w:firstLineChars="0"/>
              <w:jc w:val="center"/>
              <w:rPr>
                <w:rFonts w:ascii="黑体" w:hAnsi="Times New Roman" w:cs="黑体"/>
                <w:kern w:val="0"/>
                <w:sz w:val="24"/>
                <w:szCs w:val="20"/>
                <w:lang w:eastAsia="zh-CN"/>
              </w:rPr>
            </w:pPr>
            <w:r>
              <w:rPr>
                <w:rFonts w:hint="eastAsia" w:ascii="黑体" w:hAnsi="Times New Roman" w:cs="黑体"/>
                <w:kern w:val="0"/>
                <w:sz w:val="24"/>
                <w:szCs w:val="20"/>
                <w:lang w:eastAsia="zh-CN"/>
              </w:rPr>
              <w:t>1</w:t>
            </w:r>
          </w:p>
        </w:tc>
        <w:tc>
          <w:tcPr>
            <w:tcW w:w="8154" w:type="dxa"/>
            <w:gridSpan w:val="14"/>
            <w:vAlign w:val="center"/>
          </w:tcPr>
          <w:p>
            <w:pPr>
              <w:pStyle w:val="11"/>
              <w:ind w:firstLine="0" w:firstLineChars="0"/>
              <w:jc w:val="center"/>
              <w:rPr>
                <w:rFonts w:ascii="宋体" w:hAnsi="宋体" w:eastAsia="宋体" w:cs="黑体"/>
                <w:kern w:val="0"/>
                <w:sz w:val="20"/>
                <w:szCs w:val="21"/>
                <w:lang w:eastAsia="zh-CN"/>
              </w:rPr>
            </w:pPr>
            <w:r>
              <w:rPr>
                <w:rFonts w:hint="eastAsia" w:ascii="宋体" w:hAnsi="宋体" w:eastAsia="宋体" w:cs="黑体"/>
                <w:kern w:val="0"/>
                <w:sz w:val="20"/>
                <w:szCs w:val="21"/>
                <w:lang w:eastAsia="en-US"/>
              </w:rPr>
              <w:t>命令字：</w:t>
            </w:r>
            <w:r>
              <w:rPr>
                <w:rFonts w:ascii="宋体" w:hAnsi="宋体" w:eastAsia="宋体" w:cs="黑体"/>
                <w:kern w:val="0"/>
                <w:sz w:val="20"/>
                <w:szCs w:val="21"/>
                <w:lang w:eastAsia="en-US"/>
              </w:rPr>
              <w:t>0x8</w:t>
            </w:r>
            <w:r>
              <w:rPr>
                <w:rFonts w:hint="eastAsia" w:ascii="宋体" w:hAnsi="宋体" w:eastAsia="宋体" w:cs="黑体"/>
                <w:kern w:val="0"/>
                <w:sz w:val="20"/>
                <w:szCs w:val="21"/>
                <w:lang w:eastAsia="zh-CN"/>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29" w:type="dxa"/>
            <w:left w:w="29" w:type="dxa"/>
            <w:bottom w:w="29" w:type="dxa"/>
            <w:right w:w="29" w:type="dxa"/>
          </w:tblCellMar>
        </w:tblPrEx>
        <w:trPr>
          <w:cantSplit/>
          <w:trHeight w:val="373" w:hRule="atLeast"/>
        </w:trPr>
        <w:tc>
          <w:tcPr>
            <w:tcW w:w="1020" w:type="dxa"/>
            <w:vAlign w:val="center"/>
          </w:tcPr>
          <w:p>
            <w:pPr>
              <w:pStyle w:val="11"/>
              <w:ind w:firstLine="0" w:firstLineChars="0"/>
              <w:jc w:val="center"/>
              <w:rPr>
                <w:rFonts w:ascii="黑体" w:hAnsi="Times New Roman" w:cs="黑体"/>
                <w:kern w:val="0"/>
                <w:sz w:val="24"/>
                <w:szCs w:val="20"/>
                <w:lang w:eastAsia="zh-CN"/>
              </w:rPr>
            </w:pPr>
            <w:r>
              <w:rPr>
                <w:rFonts w:hint="eastAsia" w:ascii="黑体" w:hAnsi="Times New Roman" w:cs="黑体"/>
                <w:kern w:val="0"/>
                <w:sz w:val="24"/>
                <w:szCs w:val="20"/>
                <w:lang w:eastAsia="zh-CN"/>
              </w:rPr>
              <w:t>2</w:t>
            </w:r>
          </w:p>
        </w:tc>
        <w:tc>
          <w:tcPr>
            <w:tcW w:w="8154" w:type="dxa"/>
            <w:gridSpan w:val="14"/>
            <w:vAlign w:val="center"/>
          </w:tcPr>
          <w:p>
            <w:pPr>
              <w:pStyle w:val="11"/>
              <w:ind w:firstLine="0" w:firstLineChars="0"/>
              <w:jc w:val="center"/>
              <w:rPr>
                <w:rFonts w:ascii="宋体" w:hAnsi="宋体" w:eastAsia="宋体" w:cs="黑体"/>
                <w:kern w:val="0"/>
                <w:sz w:val="20"/>
                <w:szCs w:val="21"/>
                <w:lang w:eastAsia="zh-CN"/>
              </w:rPr>
            </w:pPr>
            <w:r>
              <w:rPr>
                <w:rFonts w:hint="eastAsia" w:ascii="宋体" w:hAnsi="宋体" w:eastAsia="宋体" w:cs="黑体"/>
                <w:kern w:val="0"/>
                <w:sz w:val="20"/>
                <w:szCs w:val="21"/>
                <w:lang w:eastAsia="en-US"/>
              </w:rPr>
              <w:t>ID号：</w:t>
            </w:r>
            <w:r>
              <w:rPr>
                <w:rFonts w:hint="eastAsia" w:ascii="宋体" w:hAnsi="宋体" w:eastAsia="宋体" w:cs="黑体"/>
                <w:kern w:val="0"/>
                <w:sz w:val="20"/>
                <w:szCs w:val="21"/>
                <w:lang w:eastAsia="zh-CN"/>
              </w:rPr>
              <w:t>0x</w:t>
            </w:r>
            <w:r>
              <w:rPr>
                <w:rFonts w:ascii="宋体" w:hAnsi="宋体" w:eastAsia="宋体" w:cs="黑体"/>
                <w:kern w:val="0"/>
                <w:sz w:val="20"/>
                <w:szCs w:val="21"/>
                <w:lang w:eastAsia="zh-CN"/>
              </w:rPr>
              <w:t>00～</w:t>
            </w:r>
            <w:r>
              <w:rPr>
                <w:rFonts w:hint="eastAsia" w:ascii="宋体" w:hAnsi="宋体" w:eastAsia="宋体" w:cs="黑体"/>
                <w:kern w:val="0"/>
                <w:sz w:val="20"/>
                <w:szCs w:val="21"/>
                <w:lang w:eastAsia="zh-CN"/>
              </w:rPr>
              <w:t>0xFF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29" w:type="dxa"/>
            <w:left w:w="29" w:type="dxa"/>
            <w:bottom w:w="29" w:type="dxa"/>
            <w:right w:w="29" w:type="dxa"/>
          </w:tblCellMar>
        </w:tblPrEx>
        <w:trPr>
          <w:cantSplit/>
          <w:trHeight w:val="373" w:hRule="atLeast"/>
        </w:trPr>
        <w:tc>
          <w:tcPr>
            <w:tcW w:w="1020" w:type="dxa"/>
            <w:vAlign w:val="center"/>
          </w:tcPr>
          <w:p>
            <w:pPr>
              <w:pStyle w:val="11"/>
              <w:ind w:firstLine="0" w:firstLineChars="0"/>
              <w:jc w:val="center"/>
              <w:rPr>
                <w:rFonts w:ascii="黑体" w:hAnsi="Times New Roman" w:cs="黑体"/>
                <w:kern w:val="0"/>
                <w:sz w:val="24"/>
                <w:szCs w:val="20"/>
                <w:lang w:eastAsia="zh-CN"/>
              </w:rPr>
            </w:pPr>
            <w:r>
              <w:rPr>
                <w:rFonts w:hint="eastAsia" w:ascii="黑体" w:hAnsi="Times New Roman" w:cs="黑体"/>
                <w:kern w:val="0"/>
                <w:sz w:val="24"/>
                <w:szCs w:val="20"/>
                <w:lang w:eastAsia="zh-CN"/>
              </w:rPr>
              <w:t>3</w:t>
            </w:r>
          </w:p>
        </w:tc>
        <w:tc>
          <w:tcPr>
            <w:tcW w:w="8154" w:type="dxa"/>
            <w:gridSpan w:val="14"/>
            <w:vAlign w:val="center"/>
          </w:tcPr>
          <w:p>
            <w:pPr>
              <w:pStyle w:val="11"/>
              <w:ind w:firstLine="0" w:firstLineChars="0"/>
              <w:jc w:val="center"/>
              <w:rPr>
                <w:rFonts w:ascii="宋体" w:hAnsi="宋体" w:eastAsia="宋体" w:cs="黑体"/>
                <w:kern w:val="0"/>
                <w:sz w:val="20"/>
                <w:szCs w:val="21"/>
                <w:lang w:eastAsia="zh-CN"/>
              </w:rPr>
            </w:pPr>
            <w:r>
              <w:rPr>
                <w:rFonts w:hint="eastAsia" w:ascii="宋体" w:hAnsi="宋体" w:eastAsia="宋体" w:cs="黑体"/>
                <w:kern w:val="0"/>
                <w:sz w:val="20"/>
                <w:szCs w:val="21"/>
                <w:lang w:eastAsia="zh-CN"/>
              </w:rPr>
              <w:t>预留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29" w:type="dxa"/>
            <w:left w:w="29" w:type="dxa"/>
            <w:bottom w:w="29" w:type="dxa"/>
            <w:right w:w="29" w:type="dxa"/>
          </w:tblCellMar>
        </w:tblPrEx>
        <w:trPr>
          <w:cantSplit/>
          <w:trHeight w:val="373" w:hRule="atLeast"/>
        </w:trPr>
        <w:tc>
          <w:tcPr>
            <w:tcW w:w="1020" w:type="dxa"/>
            <w:vAlign w:val="center"/>
          </w:tcPr>
          <w:p>
            <w:pPr>
              <w:pStyle w:val="11"/>
              <w:ind w:firstLine="0" w:firstLineChars="0"/>
              <w:jc w:val="center"/>
              <w:rPr>
                <w:rFonts w:ascii="黑体" w:hAnsi="Times New Roman" w:cs="黑体"/>
                <w:kern w:val="0"/>
                <w:sz w:val="24"/>
                <w:szCs w:val="20"/>
                <w:lang w:eastAsia="zh-CN"/>
              </w:rPr>
            </w:pPr>
            <w:r>
              <w:rPr>
                <w:rFonts w:hint="eastAsia" w:ascii="黑体" w:hAnsi="Times New Roman" w:cs="黑体"/>
                <w:kern w:val="0"/>
                <w:sz w:val="24"/>
                <w:szCs w:val="20"/>
                <w:lang w:eastAsia="zh-CN"/>
              </w:rPr>
              <w:t>4</w:t>
            </w:r>
          </w:p>
        </w:tc>
        <w:tc>
          <w:tcPr>
            <w:tcW w:w="1020" w:type="dxa"/>
            <w:vAlign w:val="center"/>
          </w:tcPr>
          <w:p>
            <w:pPr>
              <w:pStyle w:val="11"/>
              <w:ind w:firstLine="0" w:firstLineChars="0"/>
              <w:jc w:val="center"/>
              <w:rPr>
                <w:rFonts w:ascii="宋体" w:hAnsi="宋体" w:eastAsia="宋体" w:cs="黑体"/>
                <w:kern w:val="0"/>
                <w:sz w:val="20"/>
                <w:szCs w:val="21"/>
                <w:lang w:eastAsia="zh-CN"/>
              </w:rPr>
            </w:pPr>
            <w:r>
              <w:rPr>
                <w:rFonts w:hint="eastAsia" w:ascii="宋体" w:hAnsi="宋体" w:eastAsia="宋体" w:cs="黑体"/>
                <w:kern w:val="0"/>
                <w:sz w:val="20"/>
                <w:szCs w:val="21"/>
                <w:lang w:eastAsia="zh-CN"/>
              </w:rPr>
              <w:t>预留</w:t>
            </w:r>
          </w:p>
        </w:tc>
        <w:tc>
          <w:tcPr>
            <w:tcW w:w="7134" w:type="dxa"/>
            <w:gridSpan w:val="13"/>
            <w:vAlign w:val="center"/>
          </w:tcPr>
          <w:p>
            <w:pPr>
              <w:pStyle w:val="11"/>
              <w:ind w:firstLine="0" w:firstLineChars="0"/>
              <w:jc w:val="center"/>
              <w:rPr>
                <w:rFonts w:ascii="宋体" w:hAnsi="宋体" w:eastAsia="宋体" w:cs="黑体"/>
                <w:kern w:val="0"/>
                <w:sz w:val="20"/>
                <w:szCs w:val="21"/>
                <w:lang w:eastAsia="zh-CN"/>
              </w:rPr>
            </w:pPr>
            <w:r>
              <w:rPr>
                <w:rFonts w:hint="eastAsia" w:ascii="宋体" w:hAnsi="宋体" w:eastAsia="宋体" w:cs="黑体"/>
                <w:kern w:val="0"/>
                <w:sz w:val="20"/>
                <w:szCs w:val="21"/>
                <w:lang w:eastAsia="zh-CN"/>
              </w:rPr>
              <w:t>电梯所处楼层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29" w:type="dxa"/>
            <w:left w:w="29" w:type="dxa"/>
            <w:bottom w:w="29" w:type="dxa"/>
            <w:right w:w="29" w:type="dxa"/>
          </w:tblCellMar>
        </w:tblPrEx>
        <w:trPr>
          <w:cantSplit/>
          <w:trHeight w:val="1300" w:hRule="atLeast"/>
          <w:ins w:id="30" w:author="tbs16" w:date="2020-08-14T16:04:47Z"/>
        </w:trPr>
        <w:tc>
          <w:tcPr>
            <w:tcW w:w="1020" w:type="dxa"/>
            <w:vAlign w:val="center"/>
          </w:tcPr>
          <w:p>
            <w:pPr>
              <w:pStyle w:val="11"/>
              <w:ind w:firstLine="0" w:firstLineChars="0"/>
              <w:jc w:val="center"/>
              <w:rPr>
                <w:ins w:id="31" w:author="tbs16" w:date="2020-08-14T16:04:47Z"/>
                <w:rFonts w:hint="eastAsia" w:ascii="黑体" w:hAnsi="Times New Roman" w:cs="黑体"/>
                <w:kern w:val="0"/>
                <w:sz w:val="24"/>
                <w:szCs w:val="20"/>
                <w:lang w:eastAsia="zh-CN"/>
              </w:rPr>
            </w:pPr>
          </w:p>
          <w:p>
            <w:pPr>
              <w:pStyle w:val="11"/>
              <w:ind w:firstLine="0" w:firstLineChars="0"/>
              <w:jc w:val="center"/>
              <w:rPr>
                <w:ins w:id="32" w:author="tbs16" w:date="2020-08-14T16:04:47Z"/>
                <w:rFonts w:hint="default" w:ascii="黑体" w:hAnsi="Times New Roman" w:cs="黑体"/>
                <w:kern w:val="0"/>
                <w:sz w:val="24"/>
                <w:szCs w:val="20"/>
                <w:lang w:val="en-US" w:eastAsia="zh-CN"/>
              </w:rPr>
            </w:pPr>
            <w:ins w:id="33" w:author="tbs16" w:date="2020-08-14T16:05:58Z">
              <w:r>
                <w:rPr>
                  <w:rFonts w:hint="eastAsia" w:ascii="黑体" w:hAnsi="Times New Roman" w:cs="黑体"/>
                  <w:kern w:val="0"/>
                  <w:sz w:val="24"/>
                  <w:szCs w:val="20"/>
                  <w:lang w:val="en-US" w:eastAsia="zh-CN"/>
                </w:rPr>
                <w:t>5</w:t>
              </w:r>
            </w:ins>
          </w:p>
        </w:tc>
        <w:tc>
          <w:tcPr>
            <w:tcW w:w="1020" w:type="dxa"/>
            <w:vAlign w:val="center"/>
          </w:tcPr>
          <w:p>
            <w:pPr>
              <w:pStyle w:val="11"/>
              <w:ind w:firstLine="0" w:firstLineChars="0"/>
              <w:jc w:val="center"/>
              <w:rPr>
                <w:ins w:id="34" w:author="tbs16" w:date="2020-08-14T16:04:47Z"/>
                <w:rFonts w:hint="eastAsia" w:ascii="宋体" w:hAnsi="宋体" w:eastAsia="宋体" w:cs="黑体"/>
                <w:kern w:val="0"/>
                <w:sz w:val="20"/>
                <w:szCs w:val="21"/>
                <w:lang w:eastAsia="zh-CN"/>
              </w:rPr>
            </w:pPr>
            <w:ins w:id="35" w:author="tbs16" w:date="2020-08-14T16:08:29Z">
              <w:r>
                <w:rPr>
                  <w:rFonts w:hint="eastAsia" w:ascii="宋体" w:hAnsi="宋体" w:eastAsia="宋体" w:cs="黑体"/>
                  <w:kern w:val="0"/>
                  <w:sz w:val="20"/>
                  <w:szCs w:val="21"/>
                  <w:lang w:eastAsia="zh-CN"/>
                </w:rPr>
                <w:t>预留</w:t>
              </w:r>
            </w:ins>
          </w:p>
        </w:tc>
        <w:tc>
          <w:tcPr>
            <w:tcW w:w="1019" w:type="dxa"/>
            <w:vAlign w:val="center"/>
          </w:tcPr>
          <w:p>
            <w:pPr>
              <w:jc w:val="center"/>
              <w:rPr>
                <w:ins w:id="36" w:author="tbs16" w:date="2020-08-14T16:07:00Z"/>
                <w:rFonts w:hint="eastAsia" w:ascii="黑体" w:hAnsi="Times New Roman" w:cs="黑体"/>
                <w:kern w:val="0"/>
                <w:sz w:val="20"/>
                <w:szCs w:val="21"/>
                <w:lang w:val="en-US" w:eastAsia="zh-CN"/>
              </w:rPr>
            </w:pPr>
            <w:ins w:id="37" w:author="tbs16" w:date="2020-08-14T16:07:00Z">
              <w:r>
                <w:rPr>
                  <w:rFonts w:hint="eastAsia" w:ascii="黑体" w:hAnsi="Times New Roman" w:cs="黑体"/>
                  <w:kern w:val="0"/>
                  <w:sz w:val="20"/>
                  <w:szCs w:val="21"/>
                  <w:lang w:eastAsia="zh-CN"/>
                </w:rPr>
                <w:t>楼层检测</w:t>
              </w:r>
            </w:ins>
            <w:ins w:id="38" w:author="tbs16" w:date="2020-08-14T16:07:00Z">
              <w:r>
                <w:rPr>
                  <w:rFonts w:hint="eastAsia" w:ascii="黑体" w:hAnsi="Times New Roman" w:cs="黑体"/>
                  <w:kern w:val="0"/>
                  <w:sz w:val="20"/>
                  <w:szCs w:val="21"/>
                  <w:lang w:val="en-US" w:eastAsia="zh-CN"/>
                </w:rPr>
                <w:t>1</w:t>
              </w:r>
            </w:ins>
          </w:p>
          <w:p>
            <w:pPr>
              <w:jc w:val="center"/>
              <w:rPr>
                <w:ins w:id="39" w:author="tbs16" w:date="2020-08-14T16:07:00Z"/>
                <w:rFonts w:hint="eastAsia" w:ascii="黑体" w:hAnsi="Times New Roman" w:cs="黑体"/>
                <w:kern w:val="0"/>
                <w:sz w:val="20"/>
                <w:szCs w:val="21"/>
                <w:lang w:val="en-US" w:eastAsia="zh-CN"/>
              </w:rPr>
            </w:pPr>
            <w:ins w:id="40" w:author="tbs16" w:date="2020-08-14T16:07:00Z">
              <w:r>
                <w:rPr>
                  <w:rFonts w:hint="eastAsia" w:ascii="黑体" w:hAnsi="Times New Roman" w:cs="黑体"/>
                  <w:kern w:val="0"/>
                  <w:sz w:val="20"/>
                  <w:szCs w:val="21"/>
                  <w:lang w:val="en-US" w:eastAsia="zh-CN"/>
                </w:rPr>
                <w:t>1生效</w:t>
              </w:r>
            </w:ins>
          </w:p>
          <w:p>
            <w:pPr>
              <w:pStyle w:val="11"/>
              <w:ind w:firstLine="0" w:firstLineChars="0"/>
              <w:jc w:val="center"/>
              <w:rPr>
                <w:ins w:id="41" w:author="tbs16" w:date="2020-08-14T16:04:47Z"/>
                <w:rFonts w:hint="eastAsia" w:ascii="宋体" w:hAnsi="宋体" w:eastAsia="宋体" w:cs="黑体"/>
                <w:kern w:val="0"/>
                <w:sz w:val="20"/>
                <w:szCs w:val="21"/>
                <w:lang w:eastAsia="zh-CN"/>
              </w:rPr>
            </w:pPr>
            <w:ins w:id="42" w:author="tbs16" w:date="2020-08-14T16:07:00Z">
              <w:r>
                <w:rPr>
                  <w:rFonts w:hint="eastAsia" w:ascii="黑体" w:hAnsi="Times New Roman" w:cs="黑体"/>
                  <w:kern w:val="0"/>
                  <w:sz w:val="20"/>
                  <w:szCs w:val="21"/>
                  <w:lang w:val="en-US" w:eastAsia="zh-CN"/>
                </w:rPr>
                <w:t>0未生效</w:t>
              </w:r>
            </w:ins>
          </w:p>
        </w:tc>
        <w:tc>
          <w:tcPr>
            <w:tcW w:w="1019" w:type="dxa"/>
            <w:gridSpan w:val="2"/>
            <w:vAlign w:val="center"/>
          </w:tcPr>
          <w:p>
            <w:pPr>
              <w:jc w:val="center"/>
              <w:rPr>
                <w:ins w:id="43" w:author="tbs16" w:date="2020-08-14T16:06:56Z"/>
                <w:rFonts w:hint="eastAsia" w:ascii="黑体" w:hAnsi="Times New Roman" w:cs="黑体"/>
                <w:kern w:val="0"/>
                <w:sz w:val="20"/>
                <w:szCs w:val="21"/>
                <w:lang w:val="en-US" w:eastAsia="zh-CN"/>
              </w:rPr>
            </w:pPr>
            <w:ins w:id="44" w:author="tbs16" w:date="2020-08-14T16:06:56Z">
              <w:r>
                <w:rPr>
                  <w:rFonts w:hint="eastAsia" w:ascii="黑体" w:hAnsi="Times New Roman" w:cs="黑体"/>
                  <w:kern w:val="0"/>
                  <w:sz w:val="20"/>
                  <w:szCs w:val="21"/>
                  <w:lang w:eastAsia="zh-CN"/>
                </w:rPr>
                <w:t>楼层检测</w:t>
              </w:r>
            </w:ins>
            <w:ins w:id="45" w:author="tbs16" w:date="2020-08-14T16:06:56Z">
              <w:r>
                <w:rPr>
                  <w:rFonts w:hint="eastAsia" w:ascii="黑体" w:hAnsi="Times New Roman" w:cs="黑体"/>
                  <w:kern w:val="0"/>
                  <w:sz w:val="20"/>
                  <w:szCs w:val="21"/>
                  <w:lang w:val="en-US" w:eastAsia="zh-CN"/>
                </w:rPr>
                <w:t>2</w:t>
              </w:r>
            </w:ins>
          </w:p>
          <w:p>
            <w:pPr>
              <w:jc w:val="center"/>
              <w:rPr>
                <w:ins w:id="46" w:author="tbs16" w:date="2020-08-14T16:06:56Z"/>
                <w:rFonts w:hint="eastAsia" w:ascii="黑体" w:hAnsi="Times New Roman" w:cs="黑体"/>
                <w:kern w:val="0"/>
                <w:sz w:val="20"/>
                <w:szCs w:val="21"/>
                <w:lang w:val="en-US" w:eastAsia="zh-CN"/>
              </w:rPr>
            </w:pPr>
            <w:ins w:id="47" w:author="tbs16" w:date="2020-08-14T16:06:56Z">
              <w:r>
                <w:rPr>
                  <w:rFonts w:hint="eastAsia" w:ascii="黑体" w:hAnsi="Times New Roman" w:cs="黑体"/>
                  <w:kern w:val="0"/>
                  <w:sz w:val="20"/>
                  <w:szCs w:val="21"/>
                  <w:lang w:val="en-US" w:eastAsia="zh-CN"/>
                </w:rPr>
                <w:t>1生效</w:t>
              </w:r>
            </w:ins>
          </w:p>
          <w:p>
            <w:pPr>
              <w:pStyle w:val="11"/>
              <w:ind w:firstLine="0" w:firstLineChars="0"/>
              <w:jc w:val="center"/>
              <w:rPr>
                <w:ins w:id="48" w:author="tbs16" w:date="2020-08-14T16:04:47Z"/>
                <w:rFonts w:hint="eastAsia" w:ascii="宋体" w:hAnsi="宋体" w:eastAsia="宋体" w:cs="黑体"/>
                <w:kern w:val="0"/>
                <w:sz w:val="20"/>
                <w:szCs w:val="21"/>
                <w:lang w:eastAsia="zh-CN"/>
              </w:rPr>
            </w:pPr>
            <w:ins w:id="49" w:author="tbs16" w:date="2020-08-14T16:06:56Z">
              <w:r>
                <w:rPr>
                  <w:rFonts w:hint="eastAsia" w:ascii="黑体" w:hAnsi="Times New Roman" w:cs="黑体"/>
                  <w:kern w:val="0"/>
                  <w:sz w:val="20"/>
                  <w:szCs w:val="21"/>
                  <w:lang w:val="en-US" w:eastAsia="zh-CN"/>
                </w:rPr>
                <w:t>0未生效</w:t>
              </w:r>
            </w:ins>
          </w:p>
        </w:tc>
        <w:tc>
          <w:tcPr>
            <w:tcW w:w="1019" w:type="dxa"/>
            <w:gridSpan w:val="2"/>
            <w:vAlign w:val="center"/>
          </w:tcPr>
          <w:p>
            <w:pPr>
              <w:jc w:val="center"/>
              <w:rPr>
                <w:ins w:id="50" w:author="tbs16" w:date="2020-08-14T16:06:51Z"/>
                <w:rFonts w:hint="eastAsia" w:ascii="黑体" w:hAnsi="Times New Roman" w:cs="黑体"/>
                <w:kern w:val="0"/>
                <w:sz w:val="20"/>
                <w:szCs w:val="21"/>
                <w:lang w:val="en-US" w:eastAsia="zh-CN"/>
              </w:rPr>
            </w:pPr>
            <w:ins w:id="51" w:author="tbs16" w:date="2020-08-14T16:06:51Z">
              <w:r>
                <w:rPr>
                  <w:rFonts w:hint="eastAsia" w:ascii="黑体" w:hAnsi="Times New Roman" w:cs="黑体"/>
                  <w:kern w:val="0"/>
                  <w:sz w:val="20"/>
                  <w:szCs w:val="21"/>
                  <w:lang w:val="en-US" w:eastAsia="zh-CN"/>
                </w:rPr>
                <w:t>1层校准</w:t>
              </w:r>
            </w:ins>
          </w:p>
          <w:p>
            <w:pPr>
              <w:jc w:val="center"/>
              <w:rPr>
                <w:ins w:id="52" w:author="tbs16" w:date="2020-08-14T16:06:51Z"/>
                <w:rFonts w:hint="eastAsia" w:ascii="黑体" w:hAnsi="Times New Roman" w:cs="黑体"/>
                <w:kern w:val="0"/>
                <w:sz w:val="20"/>
                <w:szCs w:val="21"/>
                <w:lang w:val="en-US" w:eastAsia="zh-CN"/>
              </w:rPr>
            </w:pPr>
            <w:ins w:id="53" w:author="tbs16" w:date="2020-08-14T16:06:51Z">
              <w:r>
                <w:rPr>
                  <w:rFonts w:hint="eastAsia" w:ascii="黑体" w:hAnsi="Times New Roman" w:cs="黑体"/>
                  <w:kern w:val="0"/>
                  <w:sz w:val="20"/>
                  <w:szCs w:val="21"/>
                  <w:lang w:val="en-US" w:eastAsia="zh-CN"/>
                </w:rPr>
                <w:t>1生效</w:t>
              </w:r>
            </w:ins>
          </w:p>
          <w:p>
            <w:pPr>
              <w:pStyle w:val="11"/>
              <w:ind w:firstLine="0" w:firstLineChars="0"/>
              <w:jc w:val="center"/>
              <w:rPr>
                <w:ins w:id="54" w:author="tbs16" w:date="2020-08-14T16:04:47Z"/>
                <w:rFonts w:hint="eastAsia" w:ascii="宋体" w:hAnsi="宋体" w:eastAsia="宋体" w:cs="黑体"/>
                <w:kern w:val="0"/>
                <w:sz w:val="20"/>
                <w:szCs w:val="21"/>
                <w:lang w:eastAsia="zh-CN"/>
              </w:rPr>
            </w:pPr>
            <w:ins w:id="55" w:author="tbs16" w:date="2020-08-14T16:06:51Z">
              <w:r>
                <w:rPr>
                  <w:rFonts w:hint="eastAsia" w:ascii="黑体" w:hAnsi="Times New Roman" w:cs="黑体"/>
                  <w:kern w:val="0"/>
                  <w:sz w:val="20"/>
                  <w:szCs w:val="21"/>
                  <w:lang w:val="en-US" w:eastAsia="zh-CN"/>
                </w:rPr>
                <w:t>0未生效</w:t>
              </w:r>
            </w:ins>
          </w:p>
        </w:tc>
        <w:tc>
          <w:tcPr>
            <w:tcW w:w="1019" w:type="dxa"/>
            <w:gridSpan w:val="2"/>
            <w:vAlign w:val="center"/>
          </w:tcPr>
          <w:p>
            <w:pPr>
              <w:jc w:val="center"/>
              <w:rPr>
                <w:ins w:id="56" w:author="tbs16" w:date="2020-08-14T16:06:35Z"/>
                <w:rFonts w:hint="eastAsia" w:ascii="黑体" w:hAnsi="Times New Roman" w:cs="黑体"/>
                <w:kern w:val="0"/>
                <w:sz w:val="20"/>
                <w:szCs w:val="21"/>
                <w:lang w:eastAsia="zh-CN"/>
              </w:rPr>
            </w:pPr>
            <w:ins w:id="57" w:author="tbs16" w:date="2020-08-14T16:06:35Z">
              <w:r>
                <w:rPr>
                  <w:rFonts w:hint="eastAsia" w:ascii="黑体" w:hAnsi="Times New Roman" w:cs="黑体"/>
                  <w:kern w:val="0"/>
                  <w:sz w:val="20"/>
                  <w:szCs w:val="21"/>
                  <w:lang w:eastAsia="zh-CN"/>
                </w:rPr>
                <w:t>电梯开门</w:t>
              </w:r>
            </w:ins>
          </w:p>
          <w:p>
            <w:pPr>
              <w:jc w:val="center"/>
              <w:rPr>
                <w:ins w:id="58" w:author="tbs16" w:date="2020-08-14T16:06:35Z"/>
                <w:rFonts w:hint="eastAsia" w:ascii="黑体" w:hAnsi="Times New Roman" w:cs="黑体"/>
                <w:kern w:val="0"/>
                <w:sz w:val="20"/>
                <w:szCs w:val="21"/>
                <w:lang w:eastAsia="zh-CN"/>
              </w:rPr>
            </w:pPr>
            <w:ins w:id="59" w:author="tbs16" w:date="2020-08-14T16:06:35Z">
              <w:r>
                <w:rPr>
                  <w:rFonts w:hint="eastAsia" w:ascii="黑体" w:hAnsi="Times New Roman" w:cs="黑体"/>
                  <w:kern w:val="0"/>
                  <w:sz w:val="20"/>
                  <w:szCs w:val="21"/>
                  <w:lang w:eastAsia="zh-CN"/>
                </w:rPr>
                <w:t>状态</w:t>
              </w:r>
            </w:ins>
          </w:p>
          <w:p>
            <w:pPr>
              <w:pStyle w:val="11"/>
              <w:ind w:firstLine="0" w:firstLineChars="0"/>
              <w:jc w:val="center"/>
              <w:rPr>
                <w:ins w:id="60" w:author="tbs16" w:date="2020-08-14T16:06:35Z"/>
                <w:rFonts w:ascii="宋体" w:hAnsi="宋体" w:eastAsia="宋体" w:cs="黑体"/>
                <w:kern w:val="0"/>
                <w:sz w:val="15"/>
                <w:szCs w:val="15"/>
                <w:lang w:eastAsia="zh-CN"/>
              </w:rPr>
            </w:pPr>
            <w:ins w:id="61" w:author="tbs16" w:date="2020-08-14T16:06:35Z">
              <w:r>
                <w:rPr>
                  <w:rFonts w:hint="eastAsia" w:ascii="宋体" w:hAnsi="宋体" w:eastAsia="宋体" w:cs="黑体"/>
                  <w:kern w:val="0"/>
                  <w:sz w:val="15"/>
                  <w:szCs w:val="15"/>
                  <w:lang w:eastAsia="zh-CN"/>
                </w:rPr>
                <w:t>1</w:t>
              </w:r>
            </w:ins>
            <w:ins w:id="62" w:author="tbs16" w:date="2020-08-14T16:06:35Z">
              <w:r>
                <w:rPr>
                  <w:rFonts w:hint="eastAsia" w:ascii="宋体" w:hAnsi="宋体" w:cs="黑体"/>
                  <w:kern w:val="0"/>
                  <w:sz w:val="15"/>
                  <w:szCs w:val="15"/>
                  <w:lang w:eastAsia="zh-CN"/>
                </w:rPr>
                <w:t>到位</w:t>
              </w:r>
            </w:ins>
          </w:p>
          <w:p>
            <w:pPr>
              <w:pStyle w:val="11"/>
              <w:ind w:firstLine="0" w:firstLineChars="0"/>
              <w:jc w:val="center"/>
              <w:rPr>
                <w:ins w:id="63" w:author="tbs16" w:date="2020-08-14T16:04:47Z"/>
                <w:rFonts w:hint="eastAsia" w:ascii="宋体" w:hAnsi="宋体" w:eastAsia="宋体" w:cs="黑体"/>
                <w:kern w:val="0"/>
                <w:sz w:val="20"/>
                <w:szCs w:val="21"/>
                <w:lang w:eastAsia="zh-CN"/>
              </w:rPr>
            </w:pPr>
            <w:ins w:id="64" w:author="tbs16" w:date="2020-08-14T16:06:35Z">
              <w:r>
                <w:rPr>
                  <w:rFonts w:hint="eastAsia" w:ascii="宋体" w:hAnsi="宋体" w:eastAsia="宋体" w:cs="黑体"/>
                  <w:kern w:val="0"/>
                  <w:sz w:val="15"/>
                  <w:szCs w:val="15"/>
                  <w:lang w:eastAsia="zh-CN"/>
                </w:rPr>
                <w:t>0</w:t>
              </w:r>
            </w:ins>
            <w:ins w:id="65" w:author="tbs16" w:date="2020-08-14T16:06:35Z">
              <w:r>
                <w:rPr>
                  <w:rFonts w:hint="eastAsia" w:ascii="宋体" w:hAnsi="宋体" w:cs="黑体"/>
                  <w:kern w:val="0"/>
                  <w:sz w:val="15"/>
                  <w:szCs w:val="15"/>
                  <w:lang w:eastAsia="zh-CN"/>
                </w:rPr>
                <w:t>未开门</w:t>
              </w:r>
            </w:ins>
          </w:p>
        </w:tc>
        <w:tc>
          <w:tcPr>
            <w:tcW w:w="1019" w:type="dxa"/>
            <w:gridSpan w:val="2"/>
            <w:vAlign w:val="center"/>
          </w:tcPr>
          <w:p>
            <w:pPr>
              <w:jc w:val="center"/>
              <w:rPr>
                <w:ins w:id="66" w:author="tbs16" w:date="2020-08-14T16:06:24Z"/>
                <w:rFonts w:hint="eastAsia" w:ascii="黑体" w:hAnsi="Times New Roman" w:cs="黑体"/>
                <w:color w:val="FF0000"/>
                <w:kern w:val="0"/>
                <w:sz w:val="20"/>
                <w:szCs w:val="21"/>
                <w:lang w:eastAsia="zh-CN"/>
              </w:rPr>
            </w:pPr>
            <w:ins w:id="67" w:author="tbs16" w:date="2020-08-14T16:06:24Z">
              <w:r>
                <w:rPr>
                  <w:rFonts w:hint="eastAsia" w:ascii="黑体" w:hAnsi="Times New Roman" w:cs="黑体"/>
                  <w:color w:val="FF0000"/>
                  <w:kern w:val="0"/>
                  <w:sz w:val="20"/>
                  <w:szCs w:val="21"/>
                  <w:lang w:eastAsia="zh-CN"/>
                </w:rPr>
                <w:t>电梯到达</w:t>
              </w:r>
            </w:ins>
          </w:p>
          <w:p>
            <w:pPr>
              <w:jc w:val="center"/>
              <w:rPr>
                <w:ins w:id="68" w:author="tbs16" w:date="2020-08-14T16:06:24Z"/>
                <w:rFonts w:hint="eastAsia" w:ascii="黑体" w:hAnsi="Times New Roman" w:cs="黑体"/>
                <w:color w:val="FF0000"/>
                <w:kern w:val="0"/>
                <w:sz w:val="20"/>
                <w:szCs w:val="21"/>
                <w:lang w:val="en-US" w:eastAsia="zh-CN"/>
              </w:rPr>
            </w:pPr>
            <w:ins w:id="69" w:author="tbs16" w:date="2020-08-14T16:06:24Z">
              <w:r>
                <w:rPr>
                  <w:rFonts w:hint="eastAsia" w:ascii="黑体" w:hAnsi="Times New Roman" w:cs="黑体"/>
                  <w:color w:val="FF0000"/>
                  <w:kern w:val="0"/>
                  <w:sz w:val="20"/>
                  <w:szCs w:val="21"/>
                  <w:lang w:val="en-US" w:eastAsia="zh-CN"/>
                </w:rPr>
                <w:t>0：没到达</w:t>
              </w:r>
            </w:ins>
          </w:p>
          <w:p>
            <w:pPr>
              <w:pStyle w:val="11"/>
              <w:ind w:firstLine="0" w:firstLineChars="0"/>
              <w:jc w:val="center"/>
              <w:rPr>
                <w:ins w:id="70" w:author="tbs16" w:date="2020-08-14T16:04:47Z"/>
                <w:rFonts w:hint="eastAsia" w:ascii="宋体" w:hAnsi="宋体" w:eastAsia="宋体" w:cs="黑体"/>
                <w:kern w:val="0"/>
                <w:sz w:val="20"/>
                <w:szCs w:val="21"/>
                <w:lang w:eastAsia="zh-CN"/>
              </w:rPr>
            </w:pPr>
            <w:ins w:id="71" w:author="tbs16" w:date="2020-08-14T16:06:24Z">
              <w:r>
                <w:rPr>
                  <w:rFonts w:hint="eastAsia" w:ascii="黑体" w:hAnsi="Times New Roman" w:cs="黑体"/>
                  <w:color w:val="FF0000"/>
                  <w:kern w:val="0"/>
                  <w:sz w:val="20"/>
                  <w:szCs w:val="21"/>
                  <w:lang w:val="en-US" w:eastAsia="zh-CN"/>
                </w:rPr>
                <w:t>1：到达</w:t>
              </w:r>
            </w:ins>
          </w:p>
        </w:tc>
        <w:tc>
          <w:tcPr>
            <w:tcW w:w="1019" w:type="dxa"/>
            <w:gridSpan w:val="2"/>
            <w:vAlign w:val="center"/>
          </w:tcPr>
          <w:p>
            <w:pPr>
              <w:jc w:val="center"/>
              <w:rPr>
                <w:ins w:id="72" w:author="tbs16" w:date="2020-08-14T16:06:17Z"/>
                <w:rFonts w:hint="eastAsia" w:ascii="黑体" w:hAnsi="Times New Roman" w:cs="黑体"/>
                <w:kern w:val="0"/>
                <w:sz w:val="20"/>
                <w:szCs w:val="21"/>
                <w:lang w:eastAsia="zh-CN"/>
              </w:rPr>
            </w:pPr>
            <w:ins w:id="73" w:author="tbs16" w:date="2020-08-14T16:06:17Z">
              <w:r>
                <w:rPr>
                  <w:rFonts w:hint="eastAsia" w:ascii="黑体" w:hAnsi="Times New Roman" w:cs="黑体"/>
                  <w:kern w:val="0"/>
                  <w:sz w:val="20"/>
                  <w:szCs w:val="21"/>
                  <w:lang w:eastAsia="zh-CN"/>
                </w:rPr>
                <w:t>电梯下行状态</w:t>
              </w:r>
            </w:ins>
          </w:p>
          <w:p>
            <w:pPr>
              <w:pStyle w:val="11"/>
              <w:ind w:firstLine="0" w:firstLineChars="0"/>
              <w:jc w:val="center"/>
              <w:rPr>
                <w:ins w:id="74" w:author="tbs16" w:date="2020-08-14T16:06:17Z"/>
                <w:rFonts w:ascii="宋体" w:hAnsi="宋体" w:eastAsia="宋体" w:cs="黑体"/>
                <w:kern w:val="0"/>
                <w:sz w:val="15"/>
                <w:szCs w:val="15"/>
                <w:lang w:eastAsia="zh-CN"/>
              </w:rPr>
            </w:pPr>
            <w:ins w:id="75" w:author="tbs16" w:date="2020-08-14T16:06:17Z">
              <w:r>
                <w:rPr>
                  <w:rFonts w:hint="eastAsia" w:ascii="宋体" w:hAnsi="宋体" w:eastAsia="宋体" w:cs="黑体"/>
                  <w:kern w:val="0"/>
                  <w:sz w:val="15"/>
                  <w:szCs w:val="15"/>
                  <w:lang w:eastAsia="zh-CN"/>
                </w:rPr>
                <w:t>1</w:t>
              </w:r>
            </w:ins>
            <w:ins w:id="76" w:author="tbs16" w:date="2020-08-14T16:06:17Z">
              <w:r>
                <w:rPr>
                  <w:rFonts w:hint="eastAsia" w:ascii="宋体" w:hAnsi="宋体" w:cs="黑体"/>
                  <w:kern w:val="0"/>
                  <w:sz w:val="15"/>
                  <w:szCs w:val="15"/>
                  <w:lang w:eastAsia="zh-CN"/>
                </w:rPr>
                <w:t>有效</w:t>
              </w:r>
            </w:ins>
          </w:p>
          <w:p>
            <w:pPr>
              <w:pStyle w:val="11"/>
              <w:ind w:firstLine="0" w:firstLineChars="0"/>
              <w:jc w:val="center"/>
              <w:rPr>
                <w:ins w:id="77" w:author="tbs16" w:date="2020-08-14T16:04:47Z"/>
                <w:rFonts w:hint="eastAsia" w:ascii="宋体" w:hAnsi="宋体" w:eastAsia="宋体" w:cs="黑体"/>
                <w:kern w:val="0"/>
                <w:sz w:val="20"/>
                <w:szCs w:val="21"/>
                <w:lang w:eastAsia="zh-CN"/>
              </w:rPr>
            </w:pPr>
            <w:ins w:id="78" w:author="tbs16" w:date="2020-08-14T16:06:17Z">
              <w:r>
                <w:rPr>
                  <w:rFonts w:hint="eastAsia" w:ascii="宋体" w:hAnsi="宋体" w:eastAsia="宋体" w:cs="黑体"/>
                  <w:kern w:val="0"/>
                  <w:sz w:val="15"/>
                  <w:szCs w:val="15"/>
                  <w:lang w:eastAsia="zh-CN"/>
                </w:rPr>
                <w:t>0</w:t>
              </w:r>
            </w:ins>
            <w:ins w:id="79" w:author="tbs16" w:date="2020-08-14T16:06:17Z">
              <w:r>
                <w:rPr>
                  <w:rFonts w:hint="eastAsia" w:ascii="宋体" w:hAnsi="宋体" w:cs="黑体"/>
                  <w:kern w:val="0"/>
                  <w:sz w:val="15"/>
                  <w:szCs w:val="15"/>
                  <w:lang w:eastAsia="zh-CN"/>
                </w:rPr>
                <w:t>无效</w:t>
              </w:r>
            </w:ins>
          </w:p>
        </w:tc>
        <w:tc>
          <w:tcPr>
            <w:tcW w:w="1020" w:type="dxa"/>
            <w:gridSpan w:val="2"/>
            <w:vAlign w:val="center"/>
          </w:tcPr>
          <w:p>
            <w:pPr>
              <w:jc w:val="center"/>
              <w:rPr>
                <w:ins w:id="80" w:author="tbs16" w:date="2020-08-14T16:06:09Z"/>
                <w:rFonts w:hint="eastAsia" w:ascii="Times New Roman" w:hAnsi="Times New Roman" w:cs="Times New Roman"/>
                <w:kern w:val="0"/>
                <w:sz w:val="20"/>
                <w:szCs w:val="20"/>
                <w:lang w:eastAsia="zh-CN"/>
              </w:rPr>
            </w:pPr>
            <w:ins w:id="81" w:author="tbs16" w:date="2020-08-14T16:06:09Z">
              <w:r>
                <w:rPr>
                  <w:rFonts w:hint="eastAsia" w:ascii="Times New Roman" w:hAnsi="Times New Roman" w:cs="Times New Roman"/>
                  <w:kern w:val="0"/>
                  <w:sz w:val="20"/>
                  <w:szCs w:val="20"/>
                  <w:lang w:eastAsia="zh-CN"/>
                </w:rPr>
                <w:t>电梯上行状态</w:t>
              </w:r>
            </w:ins>
          </w:p>
          <w:p>
            <w:pPr>
              <w:pStyle w:val="11"/>
              <w:ind w:firstLine="0" w:firstLineChars="0"/>
              <w:jc w:val="center"/>
              <w:rPr>
                <w:ins w:id="82" w:author="tbs16" w:date="2020-08-14T16:06:09Z"/>
                <w:rFonts w:ascii="宋体" w:hAnsi="宋体" w:eastAsia="宋体" w:cs="黑体"/>
                <w:kern w:val="0"/>
                <w:sz w:val="15"/>
                <w:szCs w:val="15"/>
                <w:lang w:eastAsia="zh-CN"/>
              </w:rPr>
            </w:pPr>
            <w:ins w:id="83" w:author="tbs16" w:date="2020-08-14T16:06:09Z">
              <w:r>
                <w:rPr>
                  <w:rFonts w:hint="eastAsia" w:ascii="宋体" w:hAnsi="宋体" w:eastAsia="宋体" w:cs="黑体"/>
                  <w:kern w:val="0"/>
                  <w:sz w:val="15"/>
                  <w:szCs w:val="15"/>
                  <w:lang w:eastAsia="zh-CN"/>
                </w:rPr>
                <w:t>1</w:t>
              </w:r>
            </w:ins>
            <w:ins w:id="84" w:author="tbs16" w:date="2020-08-14T16:06:09Z">
              <w:r>
                <w:rPr>
                  <w:rFonts w:hint="eastAsia" w:ascii="宋体" w:hAnsi="宋体" w:cs="黑体"/>
                  <w:kern w:val="0"/>
                  <w:sz w:val="15"/>
                  <w:szCs w:val="15"/>
                  <w:lang w:eastAsia="zh-CN"/>
                </w:rPr>
                <w:t>有效</w:t>
              </w:r>
            </w:ins>
          </w:p>
          <w:p>
            <w:pPr>
              <w:pStyle w:val="11"/>
              <w:ind w:firstLine="0" w:firstLineChars="0"/>
              <w:jc w:val="center"/>
              <w:rPr>
                <w:ins w:id="85" w:author="tbs16" w:date="2020-08-14T16:04:47Z"/>
                <w:rFonts w:hint="eastAsia" w:ascii="宋体" w:hAnsi="宋体" w:eastAsia="宋体" w:cs="黑体"/>
                <w:kern w:val="0"/>
                <w:sz w:val="20"/>
                <w:szCs w:val="21"/>
                <w:lang w:eastAsia="zh-CN"/>
              </w:rPr>
            </w:pPr>
            <w:ins w:id="86" w:author="tbs16" w:date="2020-08-14T16:06:09Z">
              <w:r>
                <w:rPr>
                  <w:rFonts w:hint="eastAsia" w:ascii="宋体" w:hAnsi="宋体" w:eastAsia="宋体" w:cs="黑体"/>
                  <w:kern w:val="0"/>
                  <w:sz w:val="15"/>
                  <w:szCs w:val="15"/>
                  <w:lang w:eastAsia="zh-CN"/>
                </w:rPr>
                <w:t>0</w:t>
              </w:r>
            </w:ins>
            <w:ins w:id="87" w:author="tbs16" w:date="2020-08-14T16:06:09Z">
              <w:r>
                <w:rPr>
                  <w:rFonts w:hint="eastAsia" w:ascii="宋体" w:hAnsi="宋体" w:cs="黑体"/>
                  <w:kern w:val="0"/>
                  <w:sz w:val="15"/>
                  <w:szCs w:val="15"/>
                  <w:lang w:eastAsia="zh-CN"/>
                </w:rPr>
                <w:t>无效</w:t>
              </w:r>
            </w:ins>
          </w:p>
        </w:tc>
      </w:tr>
    </w:tbl>
    <w:p>
      <w:pPr>
        <w:pStyle w:val="11"/>
        <w:numPr>
          <w:ilvl w:val="0"/>
          <w:numId w:val="0"/>
        </w:numPr>
        <w:ind w:leftChars="0"/>
        <w:rPr>
          <w:rFonts w:hint="default" w:ascii="黑体" w:eastAsia="宋体" w:cs="黑体"/>
          <w:b/>
          <w:sz w:val="24"/>
          <w:lang w:val="en-US" w:eastAsia="zh-CN"/>
        </w:rPr>
      </w:pPr>
      <w:r>
        <w:rPr>
          <w:rFonts w:hint="eastAsia" w:ascii="黑体" w:cs="黑体"/>
          <w:b/>
          <w:sz w:val="24"/>
          <w:lang w:val="en-US" w:eastAsia="zh-CN"/>
        </w:rPr>
        <w:t xml:space="preserve">   </w:t>
      </w:r>
      <w:r>
        <w:rPr>
          <w:rFonts w:hint="eastAsia" w:ascii="宋体" w:hAnsi="宋体" w:eastAsia="宋体" w:cs="黑体"/>
          <w:kern w:val="0"/>
          <w:sz w:val="20"/>
          <w:szCs w:val="21"/>
          <w:lang w:val="en-US" w:eastAsia="zh-CN"/>
        </w:rPr>
        <w:t>注：当D0,D1都为0则为停止状态</w:t>
      </w:r>
      <w:ins w:id="88" w:author="Administrator" w:date="2020-03-11T15:06:51Z">
        <w:r>
          <w:rPr>
            <w:rFonts w:hint="eastAsia" w:ascii="宋体" w:hAnsi="宋体" w:cs="黑体"/>
            <w:kern w:val="0"/>
            <w:sz w:val="20"/>
            <w:szCs w:val="21"/>
            <w:lang w:val="en-US" w:eastAsia="zh-CN"/>
          </w:rPr>
          <w:t>,</w:t>
        </w:r>
      </w:ins>
      <w:ins w:id="89" w:author="Administrator" w:date="2020-03-11T15:06:58Z">
        <w:r>
          <w:rPr>
            <w:rFonts w:hint="eastAsia" w:ascii="宋体" w:hAnsi="宋体" w:cs="黑体"/>
            <w:kern w:val="0"/>
            <w:sz w:val="20"/>
            <w:szCs w:val="21"/>
            <w:lang w:val="en-US" w:eastAsia="zh-CN"/>
          </w:rPr>
          <w:t>电梯</w:t>
        </w:r>
      </w:ins>
      <w:ins w:id="90" w:author="Administrator" w:date="2020-03-11T15:06:59Z">
        <w:r>
          <w:rPr>
            <w:rFonts w:hint="eastAsia" w:ascii="宋体" w:hAnsi="宋体" w:cs="黑体"/>
            <w:kern w:val="0"/>
            <w:sz w:val="20"/>
            <w:szCs w:val="21"/>
            <w:lang w:val="en-US" w:eastAsia="zh-CN"/>
          </w:rPr>
          <w:t>到达</w:t>
        </w:r>
      </w:ins>
      <w:ins w:id="91" w:author="Administrator" w:date="2020-03-11T15:07:01Z">
        <w:r>
          <w:rPr>
            <w:rFonts w:hint="eastAsia" w:ascii="宋体" w:hAnsi="宋体" w:cs="黑体"/>
            <w:kern w:val="0"/>
            <w:sz w:val="20"/>
            <w:szCs w:val="21"/>
            <w:lang w:val="en-US" w:eastAsia="zh-CN"/>
          </w:rPr>
          <w:t>表示</w:t>
        </w:r>
      </w:ins>
      <w:ins w:id="92" w:author="Administrator" w:date="2020-03-11T15:07:04Z">
        <w:r>
          <w:rPr>
            <w:rFonts w:hint="eastAsia" w:ascii="宋体" w:hAnsi="宋体" w:cs="黑体"/>
            <w:kern w:val="0"/>
            <w:sz w:val="20"/>
            <w:szCs w:val="21"/>
            <w:lang w:val="en-US" w:eastAsia="zh-CN"/>
          </w:rPr>
          <w:t>已经</w:t>
        </w:r>
      </w:ins>
      <w:ins w:id="93" w:author="Administrator" w:date="2020-03-11T15:07:05Z">
        <w:r>
          <w:rPr>
            <w:rFonts w:hint="eastAsia" w:ascii="宋体" w:hAnsi="宋体" w:cs="黑体"/>
            <w:kern w:val="0"/>
            <w:sz w:val="20"/>
            <w:szCs w:val="21"/>
            <w:lang w:val="en-US" w:eastAsia="zh-CN"/>
          </w:rPr>
          <w:t>开门</w:t>
        </w:r>
      </w:ins>
      <w:ins w:id="94" w:author="Administrator" w:date="2020-03-11T15:07:07Z">
        <w:r>
          <w:rPr>
            <w:rFonts w:hint="eastAsia" w:ascii="宋体" w:hAnsi="宋体" w:cs="黑体"/>
            <w:kern w:val="0"/>
            <w:sz w:val="20"/>
            <w:szCs w:val="21"/>
            <w:lang w:val="en-US" w:eastAsia="zh-CN"/>
          </w:rPr>
          <w:t>到位</w:t>
        </w:r>
      </w:ins>
      <w:r>
        <w:rPr>
          <w:rFonts w:hint="eastAsia" w:ascii="宋体" w:hAnsi="宋体" w:eastAsia="宋体" w:cs="黑体"/>
          <w:kern w:val="0"/>
          <w:sz w:val="20"/>
          <w:szCs w:val="21"/>
          <w:lang w:val="en-US" w:eastAsia="zh-CN"/>
        </w:rPr>
        <w:t>。</w:t>
      </w:r>
    </w:p>
    <w:p>
      <w:pPr>
        <w:pStyle w:val="11"/>
        <w:numPr>
          <w:ilvl w:val="0"/>
          <w:numId w:val="2"/>
        </w:numPr>
        <w:ind w:firstLineChars="0"/>
        <w:rPr>
          <w:rFonts w:ascii="黑体" w:cs="黑体"/>
          <w:b/>
          <w:sz w:val="24"/>
        </w:rPr>
      </w:pPr>
      <w:r>
        <w:rPr>
          <w:rFonts w:hint="eastAsia" w:ascii="黑体" w:cs="黑体"/>
          <w:b/>
          <w:sz w:val="24"/>
          <w:lang w:eastAsia="zh-CN"/>
        </w:rPr>
        <w:t>请求电梯到达目的楼层指令</w:t>
      </w:r>
    </w:p>
    <w:p>
      <w:pPr>
        <w:ind w:firstLine="360"/>
        <w:jc w:val="left"/>
        <w:rPr>
          <w:rFonts w:ascii="黑体" w:cs="黑体"/>
          <w:color w:val="FF0000"/>
          <w:sz w:val="24"/>
        </w:rPr>
      </w:pPr>
      <w:r>
        <w:rPr>
          <w:rFonts w:hint="eastAsia" w:ascii="黑体" w:cs="黑体"/>
          <w:color w:val="FF0000"/>
          <w:sz w:val="24"/>
          <w:lang w:eastAsia="zh-CN"/>
        </w:rPr>
        <w:t>机器人</w:t>
      </w:r>
      <w:r>
        <w:rPr>
          <w:rFonts w:ascii="黑体" w:cs="黑体"/>
          <w:color w:val="FF0000"/>
          <w:sz w:val="24"/>
        </w:rPr>
        <w:t>发送：</w:t>
      </w:r>
    </w:p>
    <w:tbl>
      <w:tblPr>
        <w:tblStyle w:val="8"/>
        <w:tblW w:w="8004" w:type="dxa"/>
        <w:tblInd w:w="3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29" w:type="dxa"/>
          <w:left w:w="29" w:type="dxa"/>
          <w:bottom w:w="29" w:type="dxa"/>
          <w:right w:w="29" w:type="dxa"/>
        </w:tblCellMar>
      </w:tblPr>
      <w:tblGrid>
        <w:gridCol w:w="890"/>
        <w:gridCol w:w="890"/>
        <w:gridCol w:w="890"/>
        <w:gridCol w:w="889"/>
        <w:gridCol w:w="889"/>
        <w:gridCol w:w="889"/>
        <w:gridCol w:w="889"/>
        <w:gridCol w:w="889"/>
        <w:gridCol w:w="88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29" w:type="dxa"/>
            <w:left w:w="29" w:type="dxa"/>
            <w:bottom w:w="29" w:type="dxa"/>
            <w:right w:w="29" w:type="dxa"/>
          </w:tblCellMar>
        </w:tblPrEx>
        <w:trPr>
          <w:cantSplit/>
        </w:trPr>
        <w:tc>
          <w:tcPr>
            <w:tcW w:w="890" w:type="dxa"/>
            <w:shd w:val="clear" w:color="auto" w:fill="C6D9F0" w:themeFill="text2" w:themeFillTint="33"/>
            <w:vAlign w:val="center"/>
          </w:tcPr>
          <w:p>
            <w:pPr>
              <w:pStyle w:val="11"/>
              <w:ind w:firstLine="0" w:firstLineChars="0"/>
              <w:jc w:val="center"/>
              <w:rPr>
                <w:rFonts w:ascii="黑体" w:hAnsi="Times New Roman" w:cs="黑体"/>
                <w:kern w:val="0"/>
                <w:sz w:val="24"/>
                <w:szCs w:val="20"/>
                <w:lang w:eastAsia="en-US"/>
              </w:rPr>
            </w:pPr>
            <w:r>
              <w:rPr>
                <w:rFonts w:hint="eastAsia" w:ascii="黑体" w:hAnsi="Times New Roman" w:cs="黑体"/>
                <w:kern w:val="0"/>
                <w:sz w:val="24"/>
                <w:szCs w:val="20"/>
                <w:lang w:eastAsia="en-US"/>
              </w:rPr>
              <w:t>No</w:t>
            </w:r>
          </w:p>
        </w:tc>
        <w:tc>
          <w:tcPr>
            <w:tcW w:w="890" w:type="dxa"/>
            <w:shd w:val="clear" w:color="auto" w:fill="C6D9F0" w:themeFill="text2" w:themeFillTint="33"/>
            <w:vAlign w:val="center"/>
          </w:tcPr>
          <w:p>
            <w:pPr>
              <w:pStyle w:val="11"/>
              <w:ind w:firstLine="0" w:firstLineChars="0"/>
              <w:jc w:val="center"/>
              <w:rPr>
                <w:rFonts w:ascii="黑体" w:hAnsi="Times New Roman" w:cs="黑体"/>
                <w:kern w:val="0"/>
                <w:sz w:val="24"/>
                <w:szCs w:val="20"/>
                <w:lang w:eastAsia="en-US"/>
              </w:rPr>
            </w:pPr>
            <w:r>
              <w:rPr>
                <w:rFonts w:hint="eastAsia" w:ascii="黑体" w:hAnsi="Times New Roman" w:cs="黑体"/>
                <w:kern w:val="0"/>
                <w:sz w:val="24"/>
                <w:szCs w:val="20"/>
                <w:lang w:eastAsia="en-US"/>
              </w:rPr>
              <w:t>D7</w:t>
            </w:r>
          </w:p>
        </w:tc>
        <w:tc>
          <w:tcPr>
            <w:tcW w:w="890" w:type="dxa"/>
            <w:shd w:val="clear" w:color="auto" w:fill="C6D9F0" w:themeFill="text2" w:themeFillTint="33"/>
            <w:vAlign w:val="center"/>
          </w:tcPr>
          <w:p>
            <w:pPr>
              <w:pStyle w:val="11"/>
              <w:ind w:firstLine="0" w:firstLineChars="0"/>
              <w:jc w:val="center"/>
              <w:rPr>
                <w:rFonts w:ascii="黑体" w:hAnsi="Times New Roman" w:cs="黑体"/>
                <w:kern w:val="0"/>
                <w:sz w:val="24"/>
                <w:szCs w:val="20"/>
                <w:lang w:eastAsia="en-US"/>
              </w:rPr>
            </w:pPr>
            <w:r>
              <w:rPr>
                <w:rFonts w:hint="eastAsia" w:ascii="黑体" w:hAnsi="Times New Roman" w:cs="黑体"/>
                <w:kern w:val="0"/>
                <w:sz w:val="24"/>
                <w:szCs w:val="20"/>
                <w:lang w:eastAsia="en-US"/>
              </w:rPr>
              <w:t>D6</w:t>
            </w:r>
          </w:p>
        </w:tc>
        <w:tc>
          <w:tcPr>
            <w:tcW w:w="889" w:type="dxa"/>
            <w:shd w:val="clear" w:color="auto" w:fill="C6D9F0" w:themeFill="text2" w:themeFillTint="33"/>
            <w:vAlign w:val="center"/>
          </w:tcPr>
          <w:p>
            <w:pPr>
              <w:pStyle w:val="11"/>
              <w:ind w:firstLine="0" w:firstLineChars="0"/>
              <w:jc w:val="center"/>
              <w:rPr>
                <w:rFonts w:ascii="黑体" w:hAnsi="Times New Roman" w:cs="黑体"/>
                <w:kern w:val="0"/>
                <w:sz w:val="24"/>
                <w:szCs w:val="20"/>
                <w:lang w:eastAsia="en-US"/>
              </w:rPr>
            </w:pPr>
            <w:r>
              <w:rPr>
                <w:rFonts w:hint="eastAsia" w:ascii="黑体" w:hAnsi="Times New Roman" w:cs="黑体"/>
                <w:kern w:val="0"/>
                <w:sz w:val="24"/>
                <w:szCs w:val="20"/>
                <w:lang w:eastAsia="en-US"/>
              </w:rPr>
              <w:t>D5</w:t>
            </w:r>
          </w:p>
        </w:tc>
        <w:tc>
          <w:tcPr>
            <w:tcW w:w="889" w:type="dxa"/>
            <w:shd w:val="clear" w:color="auto" w:fill="C6D9F0" w:themeFill="text2" w:themeFillTint="33"/>
            <w:vAlign w:val="center"/>
          </w:tcPr>
          <w:p>
            <w:pPr>
              <w:pStyle w:val="11"/>
              <w:ind w:firstLine="0" w:firstLineChars="0"/>
              <w:jc w:val="center"/>
              <w:rPr>
                <w:rFonts w:ascii="黑体" w:hAnsi="Times New Roman" w:cs="黑体"/>
                <w:kern w:val="0"/>
                <w:sz w:val="24"/>
                <w:szCs w:val="20"/>
                <w:lang w:eastAsia="en-US"/>
              </w:rPr>
            </w:pPr>
            <w:r>
              <w:rPr>
                <w:rFonts w:hint="eastAsia" w:ascii="黑体" w:hAnsi="Times New Roman" w:cs="黑体"/>
                <w:kern w:val="0"/>
                <w:sz w:val="24"/>
                <w:szCs w:val="20"/>
                <w:lang w:eastAsia="en-US"/>
              </w:rPr>
              <w:t>D4</w:t>
            </w:r>
          </w:p>
        </w:tc>
        <w:tc>
          <w:tcPr>
            <w:tcW w:w="889" w:type="dxa"/>
            <w:shd w:val="clear" w:color="auto" w:fill="C6D9F0" w:themeFill="text2" w:themeFillTint="33"/>
            <w:vAlign w:val="center"/>
          </w:tcPr>
          <w:p>
            <w:pPr>
              <w:pStyle w:val="11"/>
              <w:ind w:firstLine="0" w:firstLineChars="0"/>
              <w:jc w:val="center"/>
              <w:rPr>
                <w:rFonts w:ascii="黑体" w:hAnsi="Times New Roman" w:cs="黑体"/>
                <w:kern w:val="0"/>
                <w:sz w:val="24"/>
                <w:szCs w:val="20"/>
                <w:lang w:eastAsia="en-US"/>
              </w:rPr>
            </w:pPr>
            <w:r>
              <w:rPr>
                <w:rFonts w:hint="eastAsia" w:ascii="黑体" w:hAnsi="Times New Roman" w:cs="黑体"/>
                <w:kern w:val="0"/>
                <w:sz w:val="24"/>
                <w:szCs w:val="20"/>
                <w:lang w:eastAsia="en-US"/>
              </w:rPr>
              <w:t>D</w:t>
            </w:r>
            <w:r>
              <w:rPr>
                <w:rFonts w:ascii="黑体" w:hAnsi="Times New Roman" w:cs="黑体"/>
                <w:kern w:val="0"/>
                <w:sz w:val="24"/>
                <w:szCs w:val="20"/>
                <w:lang w:eastAsia="en-US"/>
              </w:rPr>
              <w:t>3</w:t>
            </w:r>
          </w:p>
        </w:tc>
        <w:tc>
          <w:tcPr>
            <w:tcW w:w="889" w:type="dxa"/>
            <w:shd w:val="clear" w:color="auto" w:fill="C6D9F0" w:themeFill="text2" w:themeFillTint="33"/>
            <w:vAlign w:val="center"/>
          </w:tcPr>
          <w:p>
            <w:pPr>
              <w:pStyle w:val="11"/>
              <w:ind w:firstLine="0" w:firstLineChars="0"/>
              <w:jc w:val="center"/>
              <w:rPr>
                <w:rFonts w:ascii="黑体" w:hAnsi="Times New Roman" w:cs="黑体"/>
                <w:kern w:val="0"/>
                <w:sz w:val="24"/>
                <w:szCs w:val="20"/>
                <w:lang w:eastAsia="en-US"/>
              </w:rPr>
            </w:pPr>
            <w:r>
              <w:rPr>
                <w:rFonts w:hint="eastAsia" w:ascii="黑体" w:hAnsi="Times New Roman" w:cs="黑体"/>
                <w:kern w:val="0"/>
                <w:sz w:val="24"/>
                <w:szCs w:val="20"/>
                <w:lang w:eastAsia="en-US"/>
              </w:rPr>
              <w:t>D2</w:t>
            </w:r>
          </w:p>
        </w:tc>
        <w:tc>
          <w:tcPr>
            <w:tcW w:w="889" w:type="dxa"/>
            <w:shd w:val="clear" w:color="auto" w:fill="C6D9F0" w:themeFill="text2" w:themeFillTint="33"/>
            <w:vAlign w:val="center"/>
          </w:tcPr>
          <w:p>
            <w:pPr>
              <w:pStyle w:val="11"/>
              <w:ind w:firstLine="0" w:firstLineChars="0"/>
              <w:jc w:val="center"/>
              <w:rPr>
                <w:rFonts w:ascii="黑体" w:hAnsi="Times New Roman" w:cs="黑体"/>
                <w:kern w:val="0"/>
                <w:sz w:val="24"/>
                <w:szCs w:val="20"/>
                <w:lang w:eastAsia="en-US"/>
              </w:rPr>
            </w:pPr>
            <w:r>
              <w:rPr>
                <w:rFonts w:hint="eastAsia" w:ascii="黑体" w:hAnsi="Times New Roman" w:cs="黑体"/>
                <w:kern w:val="0"/>
                <w:sz w:val="24"/>
                <w:szCs w:val="20"/>
                <w:lang w:eastAsia="en-US"/>
              </w:rPr>
              <w:t>D1</w:t>
            </w:r>
          </w:p>
        </w:tc>
        <w:tc>
          <w:tcPr>
            <w:tcW w:w="889" w:type="dxa"/>
            <w:shd w:val="clear" w:color="auto" w:fill="C6D9F0" w:themeFill="text2" w:themeFillTint="33"/>
            <w:vAlign w:val="center"/>
          </w:tcPr>
          <w:p>
            <w:pPr>
              <w:pStyle w:val="11"/>
              <w:ind w:firstLine="0" w:firstLineChars="0"/>
              <w:jc w:val="center"/>
              <w:rPr>
                <w:rFonts w:ascii="黑体" w:hAnsi="Times New Roman" w:cs="黑体"/>
                <w:kern w:val="0"/>
                <w:sz w:val="24"/>
                <w:szCs w:val="20"/>
                <w:lang w:eastAsia="en-US"/>
              </w:rPr>
            </w:pPr>
            <w:r>
              <w:rPr>
                <w:rFonts w:hint="eastAsia" w:ascii="黑体" w:hAnsi="Times New Roman" w:cs="黑体"/>
                <w:kern w:val="0"/>
                <w:sz w:val="24"/>
                <w:szCs w:val="20"/>
                <w:lang w:eastAsia="en-US"/>
              </w:rPr>
              <w:t>D0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cantSplit/>
        </w:trPr>
        <w:tc>
          <w:tcPr>
            <w:tcW w:w="890" w:type="dxa"/>
            <w:vAlign w:val="center"/>
          </w:tcPr>
          <w:p>
            <w:pPr>
              <w:pStyle w:val="11"/>
              <w:ind w:firstLine="0" w:firstLineChars="0"/>
              <w:jc w:val="center"/>
              <w:rPr>
                <w:rFonts w:ascii="黑体" w:hAnsi="Times New Roman" w:cs="黑体"/>
                <w:kern w:val="0"/>
                <w:sz w:val="24"/>
                <w:szCs w:val="20"/>
                <w:lang w:eastAsia="zh-CN"/>
              </w:rPr>
            </w:pPr>
            <w:r>
              <w:rPr>
                <w:rFonts w:hint="eastAsia" w:ascii="黑体" w:hAnsi="Times New Roman" w:cs="黑体"/>
                <w:kern w:val="0"/>
                <w:sz w:val="24"/>
                <w:szCs w:val="20"/>
                <w:lang w:eastAsia="zh-CN"/>
              </w:rPr>
              <w:t>1</w:t>
            </w:r>
          </w:p>
        </w:tc>
        <w:tc>
          <w:tcPr>
            <w:tcW w:w="7114" w:type="dxa"/>
            <w:gridSpan w:val="8"/>
            <w:vAlign w:val="center"/>
          </w:tcPr>
          <w:p>
            <w:pPr>
              <w:pStyle w:val="11"/>
              <w:ind w:firstLine="0" w:firstLineChars="0"/>
              <w:jc w:val="center"/>
              <w:rPr>
                <w:rFonts w:ascii="宋体" w:hAnsi="宋体" w:eastAsia="宋体" w:cs="黑体"/>
                <w:kern w:val="0"/>
                <w:sz w:val="20"/>
                <w:szCs w:val="21"/>
                <w:lang w:eastAsia="zh-CN"/>
              </w:rPr>
            </w:pPr>
            <w:r>
              <w:rPr>
                <w:rFonts w:hint="eastAsia" w:ascii="宋体" w:hAnsi="宋体" w:eastAsia="宋体" w:cs="黑体"/>
                <w:kern w:val="0"/>
                <w:sz w:val="20"/>
                <w:szCs w:val="21"/>
                <w:lang w:eastAsia="en-US"/>
              </w:rPr>
              <w:t>命令字：</w:t>
            </w:r>
            <w:r>
              <w:rPr>
                <w:rFonts w:ascii="宋体" w:hAnsi="宋体" w:eastAsia="宋体" w:cs="黑体"/>
                <w:kern w:val="0"/>
                <w:sz w:val="20"/>
                <w:szCs w:val="21"/>
                <w:lang w:eastAsia="en-US"/>
              </w:rPr>
              <w:t>0x0</w:t>
            </w:r>
            <w:r>
              <w:rPr>
                <w:rFonts w:hint="eastAsia" w:ascii="宋体" w:hAnsi="宋体" w:eastAsia="宋体" w:cs="黑体"/>
                <w:kern w:val="0"/>
                <w:sz w:val="20"/>
                <w:szCs w:val="21"/>
                <w:lang w:eastAsia="zh-CN"/>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29" w:type="dxa"/>
            <w:left w:w="29" w:type="dxa"/>
            <w:bottom w:w="29" w:type="dxa"/>
            <w:right w:w="29" w:type="dxa"/>
          </w:tblCellMar>
        </w:tblPrEx>
        <w:trPr>
          <w:cantSplit/>
        </w:trPr>
        <w:tc>
          <w:tcPr>
            <w:tcW w:w="890" w:type="dxa"/>
            <w:vAlign w:val="center"/>
          </w:tcPr>
          <w:p>
            <w:pPr>
              <w:pStyle w:val="11"/>
              <w:ind w:firstLine="0" w:firstLineChars="0"/>
              <w:jc w:val="center"/>
              <w:rPr>
                <w:rFonts w:ascii="黑体" w:hAnsi="Times New Roman" w:cs="黑体"/>
                <w:kern w:val="0"/>
                <w:sz w:val="24"/>
                <w:szCs w:val="20"/>
                <w:lang w:eastAsia="zh-CN"/>
              </w:rPr>
            </w:pPr>
            <w:r>
              <w:rPr>
                <w:rFonts w:hint="eastAsia" w:ascii="黑体" w:hAnsi="Times New Roman" w:cs="黑体"/>
                <w:kern w:val="0"/>
                <w:sz w:val="24"/>
                <w:szCs w:val="20"/>
                <w:lang w:eastAsia="zh-CN"/>
              </w:rPr>
              <w:t>2</w:t>
            </w:r>
          </w:p>
        </w:tc>
        <w:tc>
          <w:tcPr>
            <w:tcW w:w="7114" w:type="dxa"/>
            <w:gridSpan w:val="8"/>
            <w:vAlign w:val="center"/>
          </w:tcPr>
          <w:p>
            <w:pPr>
              <w:pStyle w:val="11"/>
              <w:ind w:firstLine="0" w:firstLineChars="0"/>
              <w:jc w:val="center"/>
              <w:rPr>
                <w:rFonts w:ascii="宋体" w:hAnsi="宋体" w:eastAsia="宋体" w:cs="黑体"/>
                <w:kern w:val="0"/>
                <w:sz w:val="20"/>
                <w:szCs w:val="21"/>
                <w:lang w:eastAsia="zh-CN"/>
              </w:rPr>
            </w:pPr>
            <w:r>
              <w:rPr>
                <w:rFonts w:hint="eastAsia" w:ascii="宋体" w:hAnsi="宋体" w:eastAsia="宋体" w:cs="黑体"/>
                <w:kern w:val="0"/>
                <w:sz w:val="20"/>
                <w:szCs w:val="21"/>
                <w:lang w:eastAsia="en-US"/>
              </w:rPr>
              <w:t>ID号：</w:t>
            </w:r>
            <w:r>
              <w:rPr>
                <w:rFonts w:hint="eastAsia" w:ascii="宋体" w:hAnsi="宋体" w:eastAsia="宋体" w:cs="黑体"/>
                <w:kern w:val="0"/>
                <w:sz w:val="20"/>
                <w:szCs w:val="21"/>
                <w:lang w:eastAsia="zh-CN"/>
              </w:rPr>
              <w:t>0x</w:t>
            </w:r>
            <w:r>
              <w:rPr>
                <w:rFonts w:ascii="宋体" w:hAnsi="宋体" w:eastAsia="宋体" w:cs="黑体"/>
                <w:kern w:val="0"/>
                <w:sz w:val="20"/>
                <w:szCs w:val="21"/>
                <w:lang w:eastAsia="zh-CN"/>
              </w:rPr>
              <w:t>00～</w:t>
            </w:r>
            <w:r>
              <w:rPr>
                <w:rFonts w:hint="eastAsia" w:ascii="宋体" w:hAnsi="宋体" w:eastAsia="宋体" w:cs="黑体"/>
                <w:kern w:val="0"/>
                <w:sz w:val="20"/>
                <w:szCs w:val="21"/>
                <w:lang w:eastAsia="zh-CN"/>
              </w:rPr>
              <w:t>0xFF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cantSplit/>
        </w:trPr>
        <w:tc>
          <w:tcPr>
            <w:tcW w:w="890" w:type="dxa"/>
            <w:vAlign w:val="center"/>
          </w:tcPr>
          <w:p>
            <w:pPr>
              <w:pStyle w:val="11"/>
              <w:ind w:firstLine="0" w:firstLineChars="0"/>
              <w:jc w:val="center"/>
              <w:rPr>
                <w:rFonts w:ascii="黑体" w:hAnsi="Times New Roman" w:cs="黑体"/>
                <w:kern w:val="0"/>
                <w:sz w:val="24"/>
                <w:szCs w:val="20"/>
                <w:lang w:eastAsia="zh-CN"/>
              </w:rPr>
            </w:pPr>
            <w:r>
              <w:rPr>
                <w:rFonts w:ascii="黑体" w:hAnsi="Times New Roman" w:cs="黑体"/>
                <w:kern w:val="0"/>
                <w:sz w:val="24"/>
                <w:szCs w:val="20"/>
                <w:lang w:eastAsia="zh-CN"/>
              </w:rPr>
              <w:t>3</w:t>
            </w:r>
          </w:p>
        </w:tc>
        <w:tc>
          <w:tcPr>
            <w:tcW w:w="7114" w:type="dxa"/>
            <w:gridSpan w:val="8"/>
            <w:vAlign w:val="center"/>
          </w:tcPr>
          <w:p>
            <w:pPr>
              <w:pStyle w:val="11"/>
              <w:ind w:firstLine="0" w:firstLineChars="0"/>
              <w:jc w:val="center"/>
              <w:rPr>
                <w:rFonts w:ascii="宋体" w:hAnsi="宋体" w:eastAsia="宋体" w:cs="黑体"/>
                <w:kern w:val="0"/>
                <w:sz w:val="20"/>
                <w:szCs w:val="21"/>
                <w:lang w:eastAsia="en-US"/>
              </w:rPr>
            </w:pPr>
            <w:r>
              <w:rPr>
                <w:rFonts w:hint="eastAsia" w:ascii="宋体" w:hAnsi="宋体" w:eastAsia="宋体" w:cs="黑体"/>
                <w:kern w:val="0"/>
                <w:sz w:val="20"/>
                <w:szCs w:val="21"/>
                <w:lang w:eastAsia="en-US"/>
              </w:rPr>
              <w:t>预留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29" w:type="dxa"/>
            <w:left w:w="29" w:type="dxa"/>
            <w:bottom w:w="29" w:type="dxa"/>
            <w:right w:w="29" w:type="dxa"/>
          </w:tblCellMar>
        </w:tblPrEx>
        <w:trPr>
          <w:cantSplit/>
        </w:trPr>
        <w:tc>
          <w:tcPr>
            <w:tcW w:w="890" w:type="dxa"/>
            <w:vAlign w:val="center"/>
          </w:tcPr>
          <w:p>
            <w:pPr>
              <w:pStyle w:val="11"/>
              <w:ind w:firstLine="0" w:firstLineChars="0"/>
              <w:jc w:val="center"/>
              <w:rPr>
                <w:rFonts w:ascii="黑体" w:hAnsi="Times New Roman" w:cs="黑体"/>
                <w:kern w:val="0"/>
                <w:sz w:val="24"/>
                <w:szCs w:val="20"/>
                <w:lang w:eastAsia="zh-CN"/>
              </w:rPr>
            </w:pPr>
            <w:r>
              <w:rPr>
                <w:rFonts w:hint="eastAsia" w:ascii="黑体" w:hAnsi="Times New Roman" w:cs="黑体"/>
                <w:kern w:val="0"/>
                <w:sz w:val="24"/>
                <w:szCs w:val="20"/>
                <w:lang w:eastAsia="zh-CN"/>
              </w:rPr>
              <w:t>4</w:t>
            </w:r>
          </w:p>
        </w:tc>
        <w:tc>
          <w:tcPr>
            <w:tcW w:w="890" w:type="dxa"/>
            <w:vAlign w:val="center"/>
          </w:tcPr>
          <w:p>
            <w:pPr>
              <w:pStyle w:val="11"/>
              <w:ind w:firstLine="0" w:firstLineChars="0"/>
              <w:jc w:val="center"/>
              <w:rPr>
                <w:rFonts w:ascii="宋体" w:hAnsi="宋体" w:eastAsia="宋体" w:cs="黑体"/>
                <w:kern w:val="0"/>
                <w:sz w:val="20"/>
                <w:szCs w:val="21"/>
                <w:lang w:eastAsia="en-US"/>
              </w:rPr>
            </w:pPr>
            <w:r>
              <w:rPr>
                <w:rFonts w:hint="eastAsia" w:ascii="宋体" w:hAnsi="宋体" w:eastAsia="宋体" w:cs="黑体"/>
                <w:kern w:val="0"/>
                <w:sz w:val="20"/>
                <w:szCs w:val="21"/>
                <w:lang w:eastAsia="en-US"/>
              </w:rPr>
              <w:t>前后门</w:t>
            </w:r>
          </w:p>
          <w:p>
            <w:pPr>
              <w:pStyle w:val="11"/>
              <w:ind w:firstLine="0" w:firstLineChars="0"/>
              <w:jc w:val="center"/>
              <w:rPr>
                <w:rFonts w:ascii="宋体" w:hAnsi="宋体" w:eastAsia="宋体" w:cs="黑体"/>
                <w:kern w:val="0"/>
                <w:sz w:val="15"/>
                <w:szCs w:val="15"/>
                <w:lang w:eastAsia="en-US"/>
              </w:rPr>
            </w:pPr>
            <w:r>
              <w:rPr>
                <w:rFonts w:hint="eastAsia" w:ascii="宋体" w:hAnsi="宋体" w:eastAsia="宋体" w:cs="黑体"/>
                <w:kern w:val="0"/>
                <w:sz w:val="15"/>
                <w:szCs w:val="15"/>
                <w:lang w:eastAsia="en-US"/>
              </w:rPr>
              <w:t>0</w:t>
            </w:r>
            <w:r>
              <w:rPr>
                <w:rFonts w:hint="eastAsia" w:ascii="宋体" w:hAnsi="宋体" w:eastAsia="宋体" w:cs="黑体"/>
                <w:kern w:val="0"/>
                <w:sz w:val="15"/>
                <w:szCs w:val="15"/>
                <w:lang w:eastAsia="zh-CN"/>
              </w:rPr>
              <w:t>：</w:t>
            </w:r>
            <w:r>
              <w:rPr>
                <w:rFonts w:hint="eastAsia" w:ascii="宋体" w:hAnsi="宋体" w:eastAsia="宋体" w:cs="黑体"/>
                <w:kern w:val="0"/>
                <w:sz w:val="15"/>
                <w:szCs w:val="15"/>
                <w:lang w:eastAsia="en-US"/>
              </w:rPr>
              <w:t>前门</w:t>
            </w:r>
          </w:p>
          <w:p>
            <w:pPr>
              <w:pStyle w:val="11"/>
              <w:ind w:firstLine="0" w:firstLineChars="0"/>
              <w:jc w:val="center"/>
              <w:rPr>
                <w:rFonts w:ascii="宋体" w:hAnsi="宋体" w:eastAsia="宋体" w:cs="黑体"/>
                <w:kern w:val="0"/>
                <w:sz w:val="20"/>
                <w:szCs w:val="21"/>
                <w:lang w:eastAsia="zh-CN"/>
              </w:rPr>
            </w:pPr>
            <w:r>
              <w:rPr>
                <w:rFonts w:hint="eastAsia" w:ascii="宋体" w:hAnsi="宋体" w:eastAsia="宋体" w:cs="黑体"/>
                <w:kern w:val="0"/>
                <w:sz w:val="15"/>
                <w:szCs w:val="15"/>
                <w:lang w:eastAsia="zh-CN"/>
              </w:rPr>
              <w:t>1：</w:t>
            </w:r>
            <w:r>
              <w:rPr>
                <w:rFonts w:ascii="宋体" w:hAnsi="宋体" w:eastAsia="宋体" w:cs="黑体"/>
                <w:kern w:val="0"/>
                <w:sz w:val="15"/>
                <w:szCs w:val="15"/>
                <w:lang w:eastAsia="zh-CN"/>
              </w:rPr>
              <w:t>后门</w:t>
            </w:r>
          </w:p>
        </w:tc>
        <w:tc>
          <w:tcPr>
            <w:tcW w:w="6224" w:type="dxa"/>
            <w:gridSpan w:val="7"/>
            <w:vAlign w:val="center"/>
          </w:tcPr>
          <w:p>
            <w:pPr>
              <w:pStyle w:val="11"/>
              <w:ind w:firstLine="0" w:firstLineChars="0"/>
              <w:jc w:val="center"/>
              <w:rPr>
                <w:rFonts w:ascii="宋体" w:hAnsi="宋体" w:eastAsia="宋体" w:cs="黑体"/>
                <w:kern w:val="0"/>
                <w:sz w:val="20"/>
                <w:szCs w:val="21"/>
                <w:lang w:eastAsia="zh-CN"/>
              </w:rPr>
            </w:pPr>
            <w:r>
              <w:rPr>
                <w:rFonts w:ascii="宋体" w:hAnsi="宋体" w:eastAsia="宋体" w:cs="黑体"/>
                <w:kern w:val="0"/>
                <w:sz w:val="20"/>
                <w:szCs w:val="21"/>
                <w:lang w:eastAsia="zh-CN"/>
              </w:rPr>
              <w:t>登记楼层</w:t>
            </w:r>
          </w:p>
        </w:tc>
      </w:tr>
    </w:tbl>
    <w:p>
      <w:pPr>
        <w:rPr>
          <w:rFonts w:ascii="黑体" w:cs="黑体"/>
          <w:sz w:val="24"/>
        </w:rPr>
      </w:pPr>
      <w:r>
        <w:rPr>
          <w:rFonts w:ascii="黑体" w:cs="黑体"/>
          <w:sz w:val="24"/>
        </w:rPr>
        <w:tab/>
      </w:r>
    </w:p>
    <w:p>
      <w:pPr>
        <w:ind w:firstLine="420"/>
        <w:rPr>
          <w:rFonts w:ascii="黑体" w:cs="黑体"/>
          <w:color w:val="FF0000"/>
          <w:sz w:val="24"/>
        </w:rPr>
      </w:pPr>
      <w:r>
        <w:rPr>
          <w:rFonts w:ascii="黑体" w:cs="黑体"/>
          <w:color w:val="FF0000"/>
          <w:sz w:val="24"/>
        </w:rPr>
        <w:t>电梯发送：</w:t>
      </w:r>
    </w:p>
    <w:tbl>
      <w:tblPr>
        <w:tblStyle w:val="8"/>
        <w:tblW w:w="8004" w:type="dxa"/>
        <w:tblInd w:w="3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29" w:type="dxa"/>
          <w:left w:w="29" w:type="dxa"/>
          <w:bottom w:w="29" w:type="dxa"/>
          <w:right w:w="29" w:type="dxa"/>
        </w:tblCellMar>
      </w:tblPr>
      <w:tblGrid>
        <w:gridCol w:w="890"/>
        <w:gridCol w:w="890"/>
        <w:gridCol w:w="890"/>
        <w:gridCol w:w="889"/>
        <w:gridCol w:w="889"/>
        <w:gridCol w:w="889"/>
        <w:gridCol w:w="889"/>
        <w:gridCol w:w="889"/>
        <w:gridCol w:w="88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29" w:type="dxa"/>
            <w:left w:w="29" w:type="dxa"/>
            <w:bottom w:w="29" w:type="dxa"/>
            <w:right w:w="29" w:type="dxa"/>
          </w:tblCellMar>
        </w:tblPrEx>
        <w:trPr>
          <w:cantSplit/>
        </w:trPr>
        <w:tc>
          <w:tcPr>
            <w:tcW w:w="890" w:type="dxa"/>
            <w:shd w:val="clear" w:color="auto" w:fill="C6D9F0" w:themeFill="text2" w:themeFillTint="33"/>
            <w:vAlign w:val="center"/>
          </w:tcPr>
          <w:p>
            <w:pPr>
              <w:pStyle w:val="11"/>
              <w:ind w:firstLine="0" w:firstLineChars="0"/>
              <w:jc w:val="center"/>
              <w:rPr>
                <w:rFonts w:ascii="黑体" w:hAnsi="Times New Roman" w:cs="黑体"/>
                <w:kern w:val="0"/>
                <w:sz w:val="24"/>
                <w:szCs w:val="20"/>
                <w:lang w:eastAsia="en-US"/>
              </w:rPr>
            </w:pPr>
            <w:r>
              <w:rPr>
                <w:rFonts w:hint="eastAsia" w:ascii="黑体" w:hAnsi="Times New Roman" w:cs="黑体"/>
                <w:kern w:val="0"/>
                <w:sz w:val="24"/>
                <w:szCs w:val="20"/>
                <w:lang w:eastAsia="en-US"/>
              </w:rPr>
              <w:t>No</w:t>
            </w:r>
          </w:p>
        </w:tc>
        <w:tc>
          <w:tcPr>
            <w:tcW w:w="890" w:type="dxa"/>
            <w:shd w:val="clear" w:color="auto" w:fill="C6D9F0" w:themeFill="text2" w:themeFillTint="33"/>
            <w:vAlign w:val="center"/>
          </w:tcPr>
          <w:p>
            <w:pPr>
              <w:pStyle w:val="11"/>
              <w:ind w:firstLine="0" w:firstLineChars="0"/>
              <w:jc w:val="center"/>
              <w:rPr>
                <w:rFonts w:ascii="黑体" w:hAnsi="Times New Roman" w:cs="黑体"/>
                <w:kern w:val="0"/>
                <w:sz w:val="24"/>
                <w:szCs w:val="20"/>
                <w:lang w:eastAsia="en-US"/>
              </w:rPr>
            </w:pPr>
            <w:r>
              <w:rPr>
                <w:rFonts w:hint="eastAsia" w:ascii="黑体" w:hAnsi="Times New Roman" w:cs="黑体"/>
                <w:kern w:val="0"/>
                <w:sz w:val="24"/>
                <w:szCs w:val="20"/>
                <w:lang w:eastAsia="en-US"/>
              </w:rPr>
              <w:t>D7</w:t>
            </w:r>
          </w:p>
        </w:tc>
        <w:tc>
          <w:tcPr>
            <w:tcW w:w="890" w:type="dxa"/>
            <w:shd w:val="clear" w:color="auto" w:fill="C6D9F0" w:themeFill="text2" w:themeFillTint="33"/>
            <w:vAlign w:val="center"/>
          </w:tcPr>
          <w:p>
            <w:pPr>
              <w:pStyle w:val="11"/>
              <w:ind w:firstLine="0" w:firstLineChars="0"/>
              <w:jc w:val="center"/>
              <w:rPr>
                <w:rFonts w:ascii="黑体" w:hAnsi="Times New Roman" w:cs="黑体"/>
                <w:kern w:val="0"/>
                <w:sz w:val="24"/>
                <w:szCs w:val="20"/>
                <w:lang w:eastAsia="en-US"/>
              </w:rPr>
            </w:pPr>
            <w:r>
              <w:rPr>
                <w:rFonts w:hint="eastAsia" w:ascii="黑体" w:hAnsi="Times New Roman" w:cs="黑体"/>
                <w:kern w:val="0"/>
                <w:sz w:val="24"/>
                <w:szCs w:val="20"/>
                <w:lang w:eastAsia="en-US"/>
              </w:rPr>
              <w:t>D6</w:t>
            </w:r>
          </w:p>
        </w:tc>
        <w:tc>
          <w:tcPr>
            <w:tcW w:w="889" w:type="dxa"/>
            <w:shd w:val="clear" w:color="auto" w:fill="C6D9F0" w:themeFill="text2" w:themeFillTint="33"/>
            <w:vAlign w:val="center"/>
          </w:tcPr>
          <w:p>
            <w:pPr>
              <w:pStyle w:val="11"/>
              <w:ind w:firstLine="0" w:firstLineChars="0"/>
              <w:jc w:val="center"/>
              <w:rPr>
                <w:rFonts w:ascii="黑体" w:hAnsi="Times New Roman" w:cs="黑体"/>
                <w:kern w:val="0"/>
                <w:sz w:val="24"/>
                <w:szCs w:val="20"/>
                <w:lang w:eastAsia="en-US"/>
              </w:rPr>
            </w:pPr>
            <w:r>
              <w:rPr>
                <w:rFonts w:hint="eastAsia" w:ascii="黑体" w:hAnsi="Times New Roman" w:cs="黑体"/>
                <w:kern w:val="0"/>
                <w:sz w:val="24"/>
                <w:szCs w:val="20"/>
                <w:lang w:eastAsia="en-US"/>
              </w:rPr>
              <w:t>D5</w:t>
            </w:r>
          </w:p>
        </w:tc>
        <w:tc>
          <w:tcPr>
            <w:tcW w:w="889" w:type="dxa"/>
            <w:shd w:val="clear" w:color="auto" w:fill="C6D9F0" w:themeFill="text2" w:themeFillTint="33"/>
            <w:vAlign w:val="center"/>
          </w:tcPr>
          <w:p>
            <w:pPr>
              <w:pStyle w:val="11"/>
              <w:ind w:firstLine="0" w:firstLineChars="0"/>
              <w:jc w:val="center"/>
              <w:rPr>
                <w:rFonts w:ascii="黑体" w:hAnsi="Times New Roman" w:cs="黑体"/>
                <w:kern w:val="0"/>
                <w:sz w:val="24"/>
                <w:szCs w:val="20"/>
                <w:lang w:eastAsia="en-US"/>
              </w:rPr>
            </w:pPr>
            <w:r>
              <w:rPr>
                <w:rFonts w:hint="eastAsia" w:ascii="黑体" w:hAnsi="Times New Roman" w:cs="黑体"/>
                <w:kern w:val="0"/>
                <w:sz w:val="24"/>
                <w:szCs w:val="20"/>
                <w:lang w:eastAsia="en-US"/>
              </w:rPr>
              <w:t>D4</w:t>
            </w:r>
          </w:p>
        </w:tc>
        <w:tc>
          <w:tcPr>
            <w:tcW w:w="889" w:type="dxa"/>
            <w:shd w:val="clear" w:color="auto" w:fill="C6D9F0" w:themeFill="text2" w:themeFillTint="33"/>
            <w:vAlign w:val="center"/>
          </w:tcPr>
          <w:p>
            <w:pPr>
              <w:pStyle w:val="11"/>
              <w:ind w:firstLine="0" w:firstLineChars="0"/>
              <w:jc w:val="center"/>
              <w:rPr>
                <w:rFonts w:ascii="黑体" w:hAnsi="Times New Roman" w:cs="黑体"/>
                <w:kern w:val="0"/>
                <w:sz w:val="24"/>
                <w:szCs w:val="20"/>
                <w:lang w:eastAsia="en-US"/>
              </w:rPr>
            </w:pPr>
            <w:r>
              <w:rPr>
                <w:rFonts w:hint="eastAsia" w:ascii="黑体" w:hAnsi="Times New Roman" w:cs="黑体"/>
                <w:kern w:val="0"/>
                <w:sz w:val="24"/>
                <w:szCs w:val="20"/>
                <w:lang w:eastAsia="en-US"/>
              </w:rPr>
              <w:t>D</w:t>
            </w:r>
            <w:r>
              <w:rPr>
                <w:rFonts w:ascii="黑体" w:hAnsi="Times New Roman" w:cs="黑体"/>
                <w:kern w:val="0"/>
                <w:sz w:val="24"/>
                <w:szCs w:val="20"/>
                <w:lang w:eastAsia="en-US"/>
              </w:rPr>
              <w:t>3</w:t>
            </w:r>
          </w:p>
        </w:tc>
        <w:tc>
          <w:tcPr>
            <w:tcW w:w="889" w:type="dxa"/>
            <w:shd w:val="clear" w:color="auto" w:fill="C6D9F0" w:themeFill="text2" w:themeFillTint="33"/>
            <w:vAlign w:val="center"/>
          </w:tcPr>
          <w:p>
            <w:pPr>
              <w:pStyle w:val="11"/>
              <w:ind w:firstLine="0" w:firstLineChars="0"/>
              <w:jc w:val="center"/>
              <w:rPr>
                <w:rFonts w:ascii="黑体" w:hAnsi="Times New Roman" w:cs="黑体"/>
                <w:kern w:val="0"/>
                <w:sz w:val="24"/>
                <w:szCs w:val="20"/>
                <w:lang w:eastAsia="en-US"/>
              </w:rPr>
            </w:pPr>
            <w:r>
              <w:rPr>
                <w:rFonts w:hint="eastAsia" w:ascii="黑体" w:hAnsi="Times New Roman" w:cs="黑体"/>
                <w:kern w:val="0"/>
                <w:sz w:val="24"/>
                <w:szCs w:val="20"/>
                <w:lang w:eastAsia="en-US"/>
              </w:rPr>
              <w:t>D2</w:t>
            </w:r>
          </w:p>
        </w:tc>
        <w:tc>
          <w:tcPr>
            <w:tcW w:w="889" w:type="dxa"/>
            <w:shd w:val="clear" w:color="auto" w:fill="C6D9F0" w:themeFill="text2" w:themeFillTint="33"/>
            <w:vAlign w:val="center"/>
          </w:tcPr>
          <w:p>
            <w:pPr>
              <w:pStyle w:val="11"/>
              <w:ind w:firstLine="0" w:firstLineChars="0"/>
              <w:jc w:val="center"/>
              <w:rPr>
                <w:rFonts w:ascii="黑体" w:hAnsi="Times New Roman" w:cs="黑体"/>
                <w:kern w:val="0"/>
                <w:sz w:val="24"/>
                <w:szCs w:val="20"/>
                <w:lang w:eastAsia="en-US"/>
              </w:rPr>
            </w:pPr>
            <w:r>
              <w:rPr>
                <w:rFonts w:hint="eastAsia" w:ascii="黑体" w:hAnsi="Times New Roman" w:cs="黑体"/>
                <w:kern w:val="0"/>
                <w:sz w:val="24"/>
                <w:szCs w:val="20"/>
                <w:lang w:eastAsia="en-US"/>
              </w:rPr>
              <w:t>D1</w:t>
            </w:r>
          </w:p>
        </w:tc>
        <w:tc>
          <w:tcPr>
            <w:tcW w:w="889" w:type="dxa"/>
            <w:shd w:val="clear" w:color="auto" w:fill="C6D9F0" w:themeFill="text2" w:themeFillTint="33"/>
            <w:vAlign w:val="center"/>
          </w:tcPr>
          <w:p>
            <w:pPr>
              <w:pStyle w:val="11"/>
              <w:ind w:firstLine="0" w:firstLineChars="0"/>
              <w:jc w:val="center"/>
              <w:rPr>
                <w:rFonts w:ascii="黑体" w:hAnsi="Times New Roman" w:cs="黑体"/>
                <w:kern w:val="0"/>
                <w:sz w:val="24"/>
                <w:szCs w:val="20"/>
                <w:lang w:eastAsia="en-US"/>
              </w:rPr>
            </w:pPr>
            <w:r>
              <w:rPr>
                <w:rFonts w:hint="eastAsia" w:ascii="黑体" w:hAnsi="Times New Roman" w:cs="黑体"/>
                <w:kern w:val="0"/>
                <w:sz w:val="24"/>
                <w:szCs w:val="20"/>
                <w:lang w:eastAsia="en-US"/>
              </w:rPr>
              <w:t>D0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29" w:type="dxa"/>
            <w:left w:w="29" w:type="dxa"/>
            <w:bottom w:w="29" w:type="dxa"/>
            <w:right w:w="29" w:type="dxa"/>
          </w:tblCellMar>
        </w:tblPrEx>
        <w:trPr>
          <w:cantSplit/>
        </w:trPr>
        <w:tc>
          <w:tcPr>
            <w:tcW w:w="890" w:type="dxa"/>
            <w:vAlign w:val="center"/>
          </w:tcPr>
          <w:p>
            <w:pPr>
              <w:pStyle w:val="11"/>
              <w:ind w:firstLine="0" w:firstLineChars="0"/>
              <w:jc w:val="center"/>
              <w:rPr>
                <w:rFonts w:ascii="黑体" w:hAnsi="Times New Roman" w:cs="黑体"/>
                <w:kern w:val="0"/>
                <w:sz w:val="24"/>
                <w:szCs w:val="20"/>
                <w:lang w:eastAsia="zh-CN"/>
              </w:rPr>
            </w:pPr>
            <w:r>
              <w:rPr>
                <w:rFonts w:hint="eastAsia" w:ascii="黑体" w:hAnsi="Times New Roman" w:cs="黑体"/>
                <w:kern w:val="0"/>
                <w:sz w:val="24"/>
                <w:szCs w:val="20"/>
                <w:lang w:eastAsia="zh-CN"/>
              </w:rPr>
              <w:t>1</w:t>
            </w:r>
          </w:p>
        </w:tc>
        <w:tc>
          <w:tcPr>
            <w:tcW w:w="7114" w:type="dxa"/>
            <w:gridSpan w:val="8"/>
            <w:vAlign w:val="center"/>
          </w:tcPr>
          <w:p>
            <w:pPr>
              <w:pStyle w:val="11"/>
              <w:ind w:firstLine="0" w:firstLineChars="0"/>
              <w:jc w:val="center"/>
              <w:rPr>
                <w:rFonts w:ascii="宋体" w:hAnsi="宋体" w:eastAsia="宋体" w:cs="黑体"/>
                <w:kern w:val="0"/>
                <w:sz w:val="20"/>
                <w:szCs w:val="21"/>
                <w:lang w:eastAsia="zh-CN"/>
              </w:rPr>
            </w:pPr>
            <w:r>
              <w:rPr>
                <w:rFonts w:hint="eastAsia" w:ascii="宋体" w:hAnsi="宋体" w:eastAsia="宋体" w:cs="黑体"/>
                <w:kern w:val="0"/>
                <w:sz w:val="20"/>
                <w:szCs w:val="21"/>
                <w:lang w:eastAsia="en-US"/>
              </w:rPr>
              <w:t>命令字：</w:t>
            </w:r>
            <w:r>
              <w:rPr>
                <w:rFonts w:ascii="宋体" w:hAnsi="宋体" w:eastAsia="宋体" w:cs="黑体"/>
                <w:kern w:val="0"/>
                <w:sz w:val="20"/>
                <w:szCs w:val="21"/>
                <w:lang w:eastAsia="en-US"/>
              </w:rPr>
              <w:t>0x8</w:t>
            </w:r>
            <w:r>
              <w:rPr>
                <w:rFonts w:hint="eastAsia" w:ascii="宋体" w:hAnsi="宋体" w:eastAsia="宋体" w:cs="黑体"/>
                <w:kern w:val="0"/>
                <w:sz w:val="20"/>
                <w:szCs w:val="21"/>
                <w:lang w:eastAsia="zh-CN"/>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29" w:type="dxa"/>
            <w:left w:w="29" w:type="dxa"/>
            <w:bottom w:w="29" w:type="dxa"/>
            <w:right w:w="29" w:type="dxa"/>
          </w:tblCellMar>
        </w:tblPrEx>
        <w:trPr>
          <w:cantSplit/>
        </w:trPr>
        <w:tc>
          <w:tcPr>
            <w:tcW w:w="890" w:type="dxa"/>
            <w:vAlign w:val="center"/>
          </w:tcPr>
          <w:p>
            <w:pPr>
              <w:pStyle w:val="11"/>
              <w:ind w:firstLine="0" w:firstLineChars="0"/>
              <w:jc w:val="center"/>
              <w:rPr>
                <w:rFonts w:ascii="黑体" w:hAnsi="Times New Roman" w:cs="黑体"/>
                <w:kern w:val="0"/>
                <w:sz w:val="24"/>
                <w:szCs w:val="20"/>
                <w:lang w:eastAsia="zh-CN"/>
              </w:rPr>
            </w:pPr>
            <w:r>
              <w:rPr>
                <w:rFonts w:hint="eastAsia" w:ascii="黑体" w:hAnsi="Times New Roman" w:cs="黑体"/>
                <w:kern w:val="0"/>
                <w:sz w:val="24"/>
                <w:szCs w:val="20"/>
                <w:lang w:eastAsia="zh-CN"/>
              </w:rPr>
              <w:t>2</w:t>
            </w:r>
          </w:p>
        </w:tc>
        <w:tc>
          <w:tcPr>
            <w:tcW w:w="7114" w:type="dxa"/>
            <w:gridSpan w:val="8"/>
            <w:vAlign w:val="center"/>
          </w:tcPr>
          <w:p>
            <w:pPr>
              <w:pStyle w:val="11"/>
              <w:ind w:firstLine="0" w:firstLineChars="0"/>
              <w:jc w:val="center"/>
              <w:rPr>
                <w:rFonts w:ascii="宋体" w:hAnsi="宋体" w:eastAsia="宋体" w:cs="黑体"/>
                <w:kern w:val="0"/>
                <w:sz w:val="20"/>
                <w:szCs w:val="21"/>
                <w:lang w:eastAsia="zh-CN"/>
              </w:rPr>
            </w:pPr>
            <w:r>
              <w:rPr>
                <w:rFonts w:hint="eastAsia" w:ascii="宋体" w:hAnsi="宋体" w:eastAsia="宋体" w:cs="黑体"/>
                <w:kern w:val="0"/>
                <w:sz w:val="20"/>
                <w:szCs w:val="21"/>
                <w:lang w:eastAsia="en-US"/>
              </w:rPr>
              <w:t>ID号：</w:t>
            </w:r>
            <w:r>
              <w:rPr>
                <w:rFonts w:hint="eastAsia" w:ascii="宋体" w:hAnsi="宋体" w:eastAsia="宋体" w:cs="黑体"/>
                <w:kern w:val="0"/>
                <w:sz w:val="20"/>
                <w:szCs w:val="21"/>
                <w:lang w:eastAsia="zh-CN"/>
              </w:rPr>
              <w:t>0x</w:t>
            </w:r>
            <w:r>
              <w:rPr>
                <w:rFonts w:ascii="宋体" w:hAnsi="宋体" w:eastAsia="宋体" w:cs="黑体"/>
                <w:kern w:val="0"/>
                <w:sz w:val="20"/>
                <w:szCs w:val="21"/>
                <w:lang w:eastAsia="zh-CN"/>
              </w:rPr>
              <w:t>00～</w:t>
            </w:r>
            <w:r>
              <w:rPr>
                <w:rFonts w:hint="eastAsia" w:ascii="宋体" w:hAnsi="宋体" w:eastAsia="宋体" w:cs="黑体"/>
                <w:kern w:val="0"/>
                <w:sz w:val="20"/>
                <w:szCs w:val="21"/>
                <w:lang w:eastAsia="zh-CN"/>
              </w:rPr>
              <w:t>0xFF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29" w:type="dxa"/>
            <w:left w:w="29" w:type="dxa"/>
            <w:bottom w:w="29" w:type="dxa"/>
            <w:right w:w="29" w:type="dxa"/>
          </w:tblCellMar>
        </w:tblPrEx>
        <w:trPr>
          <w:cantSplit/>
        </w:trPr>
        <w:tc>
          <w:tcPr>
            <w:tcW w:w="890" w:type="dxa"/>
            <w:vAlign w:val="center"/>
          </w:tcPr>
          <w:p>
            <w:pPr>
              <w:pStyle w:val="11"/>
              <w:ind w:firstLine="0" w:firstLineChars="0"/>
              <w:jc w:val="center"/>
              <w:rPr>
                <w:rFonts w:ascii="黑体" w:hAnsi="Times New Roman" w:cs="黑体"/>
                <w:kern w:val="0"/>
                <w:sz w:val="24"/>
                <w:szCs w:val="20"/>
                <w:lang w:eastAsia="zh-CN"/>
              </w:rPr>
            </w:pPr>
            <w:r>
              <w:rPr>
                <w:rFonts w:hint="eastAsia" w:ascii="黑体" w:hAnsi="Times New Roman" w:cs="黑体"/>
                <w:kern w:val="0"/>
                <w:sz w:val="24"/>
                <w:szCs w:val="20"/>
                <w:lang w:eastAsia="zh-CN"/>
              </w:rPr>
              <w:t>3</w:t>
            </w:r>
          </w:p>
        </w:tc>
        <w:tc>
          <w:tcPr>
            <w:tcW w:w="890" w:type="dxa"/>
            <w:vAlign w:val="center"/>
          </w:tcPr>
          <w:p>
            <w:pPr>
              <w:pStyle w:val="11"/>
              <w:ind w:firstLine="0" w:firstLineChars="0"/>
              <w:jc w:val="center"/>
              <w:rPr>
                <w:rFonts w:ascii="宋体" w:hAnsi="宋体" w:eastAsia="宋体" w:cs="黑体"/>
                <w:kern w:val="0"/>
                <w:sz w:val="20"/>
                <w:szCs w:val="21"/>
                <w:lang w:eastAsia="en-US"/>
              </w:rPr>
            </w:pPr>
            <w:r>
              <w:rPr>
                <w:rFonts w:hint="eastAsia" w:ascii="宋体" w:hAnsi="宋体" w:eastAsia="宋体" w:cs="黑体"/>
                <w:kern w:val="0"/>
                <w:sz w:val="20"/>
                <w:szCs w:val="21"/>
                <w:lang w:eastAsia="en-US"/>
              </w:rPr>
              <w:t>预留</w:t>
            </w:r>
          </w:p>
        </w:tc>
        <w:tc>
          <w:tcPr>
            <w:tcW w:w="890" w:type="dxa"/>
            <w:vAlign w:val="center"/>
          </w:tcPr>
          <w:p>
            <w:pPr>
              <w:jc w:val="center"/>
              <w:rPr>
                <w:rFonts w:ascii="Times New Roman" w:hAnsi="Times New Roman" w:cs="Times New Roman"/>
                <w:kern w:val="0"/>
                <w:sz w:val="20"/>
                <w:szCs w:val="21"/>
                <w:lang w:eastAsia="en-US"/>
              </w:rPr>
            </w:pPr>
            <w:r>
              <w:rPr>
                <w:rFonts w:hint="eastAsia" w:ascii="黑体" w:hAnsi="Times New Roman" w:cs="黑体"/>
                <w:kern w:val="0"/>
                <w:sz w:val="20"/>
                <w:szCs w:val="21"/>
                <w:lang w:eastAsia="zh-CN"/>
              </w:rPr>
              <w:t>预留</w:t>
            </w:r>
          </w:p>
        </w:tc>
        <w:tc>
          <w:tcPr>
            <w:tcW w:w="889" w:type="dxa"/>
            <w:vAlign w:val="center"/>
          </w:tcPr>
          <w:p>
            <w:pPr>
              <w:jc w:val="center"/>
              <w:rPr>
                <w:rFonts w:ascii="Times New Roman" w:hAnsi="Times New Roman" w:cs="Times New Roman"/>
                <w:kern w:val="0"/>
                <w:sz w:val="20"/>
                <w:szCs w:val="21"/>
                <w:lang w:eastAsia="en-US"/>
              </w:rPr>
            </w:pPr>
            <w:r>
              <w:rPr>
                <w:rFonts w:hint="eastAsia" w:ascii="黑体" w:hAnsi="Times New Roman" w:cs="黑体"/>
                <w:kern w:val="0"/>
                <w:sz w:val="20"/>
                <w:szCs w:val="21"/>
                <w:lang w:eastAsia="zh-CN"/>
              </w:rPr>
              <w:t>预留</w:t>
            </w:r>
          </w:p>
        </w:tc>
        <w:tc>
          <w:tcPr>
            <w:tcW w:w="889" w:type="dxa"/>
            <w:vAlign w:val="center"/>
          </w:tcPr>
          <w:p>
            <w:pPr>
              <w:jc w:val="center"/>
              <w:rPr>
                <w:rFonts w:ascii="Times New Roman" w:hAnsi="Times New Roman" w:cs="Times New Roman"/>
                <w:kern w:val="0"/>
                <w:sz w:val="20"/>
                <w:szCs w:val="21"/>
                <w:lang w:eastAsia="en-US"/>
              </w:rPr>
            </w:pPr>
            <w:r>
              <w:rPr>
                <w:rFonts w:hint="eastAsia" w:ascii="黑体" w:hAnsi="Times New Roman" w:cs="黑体"/>
                <w:kern w:val="0"/>
                <w:sz w:val="20"/>
                <w:szCs w:val="21"/>
                <w:lang w:eastAsia="zh-CN"/>
              </w:rPr>
              <w:t>预留</w:t>
            </w:r>
          </w:p>
        </w:tc>
        <w:tc>
          <w:tcPr>
            <w:tcW w:w="889" w:type="dxa"/>
            <w:vAlign w:val="center"/>
          </w:tcPr>
          <w:p>
            <w:pPr>
              <w:jc w:val="center"/>
              <w:rPr>
                <w:rFonts w:ascii="Times New Roman" w:hAnsi="Times New Roman" w:cs="Times New Roman"/>
                <w:kern w:val="0"/>
                <w:sz w:val="20"/>
                <w:szCs w:val="21"/>
                <w:lang w:eastAsia="en-US"/>
              </w:rPr>
            </w:pPr>
            <w:r>
              <w:rPr>
                <w:rFonts w:hint="eastAsia" w:ascii="黑体" w:hAnsi="Times New Roman" w:cs="黑体"/>
                <w:kern w:val="0"/>
                <w:sz w:val="20"/>
                <w:szCs w:val="21"/>
                <w:lang w:eastAsia="zh-CN"/>
              </w:rPr>
              <w:t>预留</w:t>
            </w:r>
          </w:p>
        </w:tc>
        <w:tc>
          <w:tcPr>
            <w:tcW w:w="889" w:type="dxa"/>
            <w:vAlign w:val="center"/>
          </w:tcPr>
          <w:p>
            <w:pPr>
              <w:jc w:val="center"/>
              <w:rPr>
                <w:rFonts w:ascii="Times New Roman" w:hAnsi="Times New Roman" w:cs="Times New Roman"/>
                <w:kern w:val="0"/>
                <w:sz w:val="20"/>
                <w:szCs w:val="21"/>
                <w:lang w:eastAsia="en-US"/>
              </w:rPr>
            </w:pPr>
            <w:r>
              <w:rPr>
                <w:rFonts w:hint="eastAsia" w:ascii="黑体" w:hAnsi="Times New Roman" w:cs="黑体"/>
                <w:kern w:val="0"/>
                <w:sz w:val="20"/>
                <w:szCs w:val="21"/>
                <w:lang w:eastAsia="zh-CN"/>
              </w:rPr>
              <w:t>预留</w:t>
            </w:r>
          </w:p>
        </w:tc>
        <w:tc>
          <w:tcPr>
            <w:tcW w:w="889" w:type="dxa"/>
            <w:vAlign w:val="center"/>
          </w:tcPr>
          <w:p>
            <w:pPr>
              <w:jc w:val="center"/>
              <w:rPr>
                <w:rFonts w:ascii="Times New Roman" w:hAnsi="Times New Roman" w:cs="Times New Roman"/>
                <w:kern w:val="0"/>
                <w:sz w:val="20"/>
                <w:szCs w:val="21"/>
                <w:lang w:eastAsia="en-US"/>
              </w:rPr>
            </w:pPr>
            <w:r>
              <w:rPr>
                <w:rFonts w:hint="eastAsia" w:ascii="黑体" w:hAnsi="Times New Roman" w:cs="黑体"/>
                <w:kern w:val="0"/>
                <w:sz w:val="20"/>
                <w:szCs w:val="21"/>
                <w:lang w:eastAsia="zh-CN"/>
              </w:rPr>
              <w:t>预留</w:t>
            </w:r>
          </w:p>
        </w:tc>
        <w:tc>
          <w:tcPr>
            <w:tcW w:w="889" w:type="dxa"/>
            <w:vAlign w:val="center"/>
          </w:tcPr>
          <w:p>
            <w:pPr>
              <w:pStyle w:val="11"/>
              <w:ind w:firstLine="0" w:firstLineChars="0"/>
              <w:jc w:val="center"/>
              <w:rPr>
                <w:rFonts w:ascii="宋体" w:hAnsi="宋体" w:eastAsia="宋体" w:cs="黑体"/>
                <w:kern w:val="0"/>
                <w:sz w:val="15"/>
                <w:szCs w:val="15"/>
                <w:lang w:eastAsia="zh-CN"/>
              </w:rPr>
            </w:pPr>
            <w:r>
              <w:rPr>
                <w:rFonts w:hint="eastAsia" w:ascii="宋体" w:hAnsi="宋体" w:eastAsia="宋体" w:cs="黑体"/>
                <w:kern w:val="0"/>
                <w:sz w:val="15"/>
                <w:szCs w:val="15"/>
                <w:lang w:eastAsia="zh-CN"/>
              </w:rPr>
              <w:t>1为成功</w:t>
            </w:r>
          </w:p>
          <w:p>
            <w:pPr>
              <w:pStyle w:val="11"/>
              <w:ind w:firstLine="0" w:firstLineChars="0"/>
              <w:jc w:val="center"/>
              <w:rPr>
                <w:rFonts w:ascii="宋体" w:hAnsi="宋体" w:eastAsia="宋体" w:cs="黑体"/>
                <w:kern w:val="0"/>
                <w:sz w:val="15"/>
                <w:szCs w:val="15"/>
                <w:lang w:eastAsia="zh-CN"/>
              </w:rPr>
            </w:pPr>
            <w:r>
              <w:rPr>
                <w:rFonts w:hint="eastAsia" w:ascii="宋体" w:hAnsi="宋体" w:eastAsia="宋体" w:cs="黑体"/>
                <w:kern w:val="0"/>
                <w:sz w:val="15"/>
                <w:szCs w:val="15"/>
                <w:lang w:eastAsia="zh-CN"/>
              </w:rPr>
              <w:t>0为失败</w:t>
            </w:r>
          </w:p>
        </w:tc>
      </w:tr>
    </w:tbl>
    <w:p>
      <w:pPr>
        <w:rPr>
          <w:rFonts w:ascii="黑体" w:cs="黑体"/>
          <w:sz w:val="24"/>
        </w:rPr>
      </w:pPr>
      <w:r>
        <w:rPr>
          <w:rFonts w:ascii="黑体" w:cs="黑体"/>
          <w:sz w:val="24"/>
        </w:rPr>
        <w:tab/>
      </w:r>
      <w:r>
        <w:rPr>
          <w:rFonts w:ascii="黑体" w:cs="黑体"/>
          <w:sz w:val="24"/>
        </w:rPr>
        <w:tab/>
      </w:r>
    </w:p>
    <w:p>
      <w:pPr>
        <w:pStyle w:val="11"/>
        <w:numPr>
          <w:ilvl w:val="0"/>
          <w:numId w:val="2"/>
        </w:numPr>
        <w:ind w:firstLineChars="0"/>
        <w:rPr>
          <w:rFonts w:ascii="黑体" w:cs="黑体"/>
          <w:b/>
          <w:sz w:val="24"/>
        </w:rPr>
      </w:pPr>
      <w:r>
        <w:rPr>
          <w:rFonts w:hint="eastAsia" w:ascii="黑体" w:cs="黑体"/>
          <w:b/>
          <w:sz w:val="24"/>
        </w:rPr>
        <w:t>保持电梯开门状态时发送的开门请求指令</w:t>
      </w:r>
      <w:r>
        <w:rPr>
          <w:rFonts w:hint="eastAsia" w:ascii="黑体" w:cs="黑体"/>
          <w:b/>
          <w:color w:val="FF0000"/>
          <w:sz w:val="24"/>
          <w:lang w:eastAsia="zh-CN"/>
        </w:rPr>
        <w:t>（</w:t>
      </w:r>
      <w:r>
        <w:rPr>
          <w:rFonts w:hint="eastAsia" w:ascii="黑体" w:cs="黑体"/>
          <w:b/>
          <w:color w:val="FF0000"/>
          <w:sz w:val="24"/>
          <w:lang w:val="en-US" w:eastAsia="zh-CN"/>
        </w:rPr>
        <w:t>200ms发送间隔</w:t>
      </w:r>
      <w:r>
        <w:rPr>
          <w:rFonts w:hint="eastAsia" w:ascii="黑体" w:cs="黑体"/>
          <w:b/>
          <w:color w:val="FF0000"/>
          <w:sz w:val="24"/>
          <w:lang w:eastAsia="zh-CN"/>
        </w:rPr>
        <w:t>）</w:t>
      </w:r>
    </w:p>
    <w:p>
      <w:pPr>
        <w:ind w:firstLine="360"/>
        <w:jc w:val="left"/>
        <w:rPr>
          <w:rFonts w:ascii="黑体" w:cs="黑体"/>
          <w:color w:val="FF0000"/>
          <w:sz w:val="24"/>
        </w:rPr>
      </w:pPr>
      <w:r>
        <w:rPr>
          <w:rFonts w:hint="eastAsia" w:ascii="黑体" w:cs="黑体"/>
          <w:color w:val="FF0000"/>
          <w:sz w:val="24"/>
          <w:lang w:eastAsia="zh-CN"/>
        </w:rPr>
        <w:t>机器人</w:t>
      </w:r>
      <w:r>
        <w:rPr>
          <w:rFonts w:ascii="黑体" w:cs="黑体"/>
          <w:color w:val="FF0000"/>
          <w:sz w:val="24"/>
        </w:rPr>
        <w:t>发送：</w:t>
      </w:r>
    </w:p>
    <w:tbl>
      <w:tblPr>
        <w:tblStyle w:val="8"/>
        <w:tblW w:w="8004" w:type="dxa"/>
        <w:tblInd w:w="3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29" w:type="dxa"/>
          <w:left w:w="29" w:type="dxa"/>
          <w:bottom w:w="29" w:type="dxa"/>
          <w:right w:w="29" w:type="dxa"/>
        </w:tblCellMar>
      </w:tblPr>
      <w:tblGrid>
        <w:gridCol w:w="890"/>
        <w:gridCol w:w="890"/>
        <w:gridCol w:w="890"/>
        <w:gridCol w:w="889"/>
        <w:gridCol w:w="889"/>
        <w:gridCol w:w="889"/>
        <w:gridCol w:w="889"/>
        <w:gridCol w:w="889"/>
        <w:gridCol w:w="88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cantSplit/>
        </w:trPr>
        <w:tc>
          <w:tcPr>
            <w:tcW w:w="890" w:type="dxa"/>
            <w:shd w:val="clear" w:color="auto" w:fill="C6D9F0" w:themeFill="text2" w:themeFillTint="33"/>
            <w:vAlign w:val="center"/>
          </w:tcPr>
          <w:p>
            <w:pPr>
              <w:pStyle w:val="11"/>
              <w:ind w:firstLine="0" w:firstLineChars="0"/>
              <w:jc w:val="center"/>
              <w:rPr>
                <w:rFonts w:ascii="黑体" w:hAnsi="Times New Roman" w:cs="黑体"/>
                <w:kern w:val="0"/>
                <w:sz w:val="24"/>
                <w:szCs w:val="20"/>
                <w:lang w:eastAsia="en-US"/>
              </w:rPr>
            </w:pPr>
            <w:r>
              <w:rPr>
                <w:rFonts w:hint="eastAsia" w:ascii="黑体" w:hAnsi="Times New Roman" w:cs="黑体"/>
                <w:kern w:val="0"/>
                <w:sz w:val="24"/>
                <w:szCs w:val="20"/>
                <w:lang w:eastAsia="en-US"/>
              </w:rPr>
              <w:t>No</w:t>
            </w:r>
          </w:p>
        </w:tc>
        <w:tc>
          <w:tcPr>
            <w:tcW w:w="890" w:type="dxa"/>
            <w:shd w:val="clear" w:color="auto" w:fill="C6D9F0" w:themeFill="text2" w:themeFillTint="33"/>
            <w:vAlign w:val="center"/>
          </w:tcPr>
          <w:p>
            <w:pPr>
              <w:pStyle w:val="11"/>
              <w:ind w:firstLine="0" w:firstLineChars="0"/>
              <w:jc w:val="center"/>
              <w:rPr>
                <w:rFonts w:ascii="黑体" w:hAnsi="Times New Roman" w:cs="黑体"/>
                <w:kern w:val="0"/>
                <w:sz w:val="24"/>
                <w:szCs w:val="20"/>
                <w:lang w:eastAsia="en-US"/>
              </w:rPr>
            </w:pPr>
            <w:r>
              <w:rPr>
                <w:rFonts w:hint="eastAsia" w:ascii="黑体" w:hAnsi="Times New Roman" w:cs="黑体"/>
                <w:kern w:val="0"/>
                <w:sz w:val="24"/>
                <w:szCs w:val="20"/>
                <w:lang w:eastAsia="en-US"/>
              </w:rPr>
              <w:t>D7</w:t>
            </w:r>
          </w:p>
        </w:tc>
        <w:tc>
          <w:tcPr>
            <w:tcW w:w="890" w:type="dxa"/>
            <w:shd w:val="clear" w:color="auto" w:fill="C6D9F0" w:themeFill="text2" w:themeFillTint="33"/>
            <w:vAlign w:val="center"/>
          </w:tcPr>
          <w:p>
            <w:pPr>
              <w:pStyle w:val="11"/>
              <w:ind w:firstLine="0" w:firstLineChars="0"/>
              <w:jc w:val="center"/>
              <w:rPr>
                <w:rFonts w:ascii="黑体" w:hAnsi="Times New Roman" w:cs="黑体"/>
                <w:kern w:val="0"/>
                <w:sz w:val="24"/>
                <w:szCs w:val="20"/>
                <w:lang w:eastAsia="en-US"/>
              </w:rPr>
            </w:pPr>
            <w:r>
              <w:rPr>
                <w:rFonts w:hint="eastAsia" w:ascii="黑体" w:hAnsi="Times New Roman" w:cs="黑体"/>
                <w:kern w:val="0"/>
                <w:sz w:val="24"/>
                <w:szCs w:val="20"/>
                <w:lang w:eastAsia="en-US"/>
              </w:rPr>
              <w:t>D6</w:t>
            </w:r>
          </w:p>
        </w:tc>
        <w:tc>
          <w:tcPr>
            <w:tcW w:w="889" w:type="dxa"/>
            <w:shd w:val="clear" w:color="auto" w:fill="C6D9F0" w:themeFill="text2" w:themeFillTint="33"/>
            <w:vAlign w:val="center"/>
          </w:tcPr>
          <w:p>
            <w:pPr>
              <w:pStyle w:val="11"/>
              <w:ind w:firstLine="0" w:firstLineChars="0"/>
              <w:jc w:val="center"/>
              <w:rPr>
                <w:rFonts w:ascii="黑体" w:hAnsi="Times New Roman" w:cs="黑体"/>
                <w:kern w:val="0"/>
                <w:sz w:val="24"/>
                <w:szCs w:val="20"/>
                <w:lang w:eastAsia="en-US"/>
              </w:rPr>
            </w:pPr>
            <w:r>
              <w:rPr>
                <w:rFonts w:hint="eastAsia" w:ascii="黑体" w:hAnsi="Times New Roman" w:cs="黑体"/>
                <w:kern w:val="0"/>
                <w:sz w:val="24"/>
                <w:szCs w:val="20"/>
                <w:lang w:eastAsia="en-US"/>
              </w:rPr>
              <w:t>D5</w:t>
            </w:r>
          </w:p>
        </w:tc>
        <w:tc>
          <w:tcPr>
            <w:tcW w:w="889" w:type="dxa"/>
            <w:shd w:val="clear" w:color="auto" w:fill="C6D9F0" w:themeFill="text2" w:themeFillTint="33"/>
            <w:vAlign w:val="center"/>
          </w:tcPr>
          <w:p>
            <w:pPr>
              <w:pStyle w:val="11"/>
              <w:ind w:firstLine="0" w:firstLineChars="0"/>
              <w:jc w:val="center"/>
              <w:rPr>
                <w:rFonts w:ascii="黑体" w:hAnsi="Times New Roman" w:cs="黑体"/>
                <w:kern w:val="0"/>
                <w:sz w:val="24"/>
                <w:szCs w:val="20"/>
                <w:lang w:eastAsia="en-US"/>
              </w:rPr>
            </w:pPr>
            <w:r>
              <w:rPr>
                <w:rFonts w:hint="eastAsia" w:ascii="黑体" w:hAnsi="Times New Roman" w:cs="黑体"/>
                <w:kern w:val="0"/>
                <w:sz w:val="24"/>
                <w:szCs w:val="20"/>
                <w:lang w:eastAsia="en-US"/>
              </w:rPr>
              <w:t>D4</w:t>
            </w:r>
          </w:p>
        </w:tc>
        <w:tc>
          <w:tcPr>
            <w:tcW w:w="889" w:type="dxa"/>
            <w:shd w:val="clear" w:color="auto" w:fill="C6D9F0" w:themeFill="text2" w:themeFillTint="33"/>
            <w:vAlign w:val="center"/>
          </w:tcPr>
          <w:p>
            <w:pPr>
              <w:pStyle w:val="11"/>
              <w:ind w:firstLine="0" w:firstLineChars="0"/>
              <w:jc w:val="center"/>
              <w:rPr>
                <w:rFonts w:ascii="黑体" w:hAnsi="Times New Roman" w:cs="黑体"/>
                <w:kern w:val="0"/>
                <w:sz w:val="24"/>
                <w:szCs w:val="20"/>
                <w:lang w:eastAsia="en-US"/>
              </w:rPr>
            </w:pPr>
            <w:r>
              <w:rPr>
                <w:rFonts w:hint="eastAsia" w:ascii="黑体" w:hAnsi="Times New Roman" w:cs="黑体"/>
                <w:kern w:val="0"/>
                <w:sz w:val="24"/>
                <w:szCs w:val="20"/>
                <w:lang w:eastAsia="en-US"/>
              </w:rPr>
              <w:t>D</w:t>
            </w:r>
            <w:r>
              <w:rPr>
                <w:rFonts w:ascii="黑体" w:hAnsi="Times New Roman" w:cs="黑体"/>
                <w:kern w:val="0"/>
                <w:sz w:val="24"/>
                <w:szCs w:val="20"/>
                <w:lang w:eastAsia="en-US"/>
              </w:rPr>
              <w:t>3</w:t>
            </w:r>
          </w:p>
        </w:tc>
        <w:tc>
          <w:tcPr>
            <w:tcW w:w="889" w:type="dxa"/>
            <w:shd w:val="clear" w:color="auto" w:fill="C6D9F0" w:themeFill="text2" w:themeFillTint="33"/>
            <w:vAlign w:val="center"/>
          </w:tcPr>
          <w:p>
            <w:pPr>
              <w:pStyle w:val="11"/>
              <w:ind w:firstLine="0" w:firstLineChars="0"/>
              <w:jc w:val="center"/>
              <w:rPr>
                <w:rFonts w:ascii="黑体" w:hAnsi="Times New Roman" w:cs="黑体"/>
                <w:kern w:val="0"/>
                <w:sz w:val="24"/>
                <w:szCs w:val="20"/>
                <w:lang w:eastAsia="en-US"/>
              </w:rPr>
            </w:pPr>
            <w:r>
              <w:rPr>
                <w:rFonts w:hint="eastAsia" w:ascii="黑体" w:hAnsi="Times New Roman" w:cs="黑体"/>
                <w:kern w:val="0"/>
                <w:sz w:val="24"/>
                <w:szCs w:val="20"/>
                <w:lang w:eastAsia="en-US"/>
              </w:rPr>
              <w:t>D2</w:t>
            </w:r>
          </w:p>
        </w:tc>
        <w:tc>
          <w:tcPr>
            <w:tcW w:w="889" w:type="dxa"/>
            <w:shd w:val="clear" w:color="auto" w:fill="C6D9F0" w:themeFill="text2" w:themeFillTint="33"/>
            <w:vAlign w:val="center"/>
          </w:tcPr>
          <w:p>
            <w:pPr>
              <w:pStyle w:val="11"/>
              <w:ind w:firstLine="0" w:firstLineChars="0"/>
              <w:jc w:val="center"/>
              <w:rPr>
                <w:rFonts w:ascii="黑体" w:hAnsi="Times New Roman" w:cs="黑体"/>
                <w:kern w:val="0"/>
                <w:sz w:val="24"/>
                <w:szCs w:val="20"/>
                <w:lang w:eastAsia="en-US"/>
              </w:rPr>
            </w:pPr>
            <w:r>
              <w:rPr>
                <w:rFonts w:hint="eastAsia" w:ascii="黑体" w:hAnsi="Times New Roman" w:cs="黑体"/>
                <w:kern w:val="0"/>
                <w:sz w:val="24"/>
                <w:szCs w:val="20"/>
                <w:lang w:eastAsia="en-US"/>
              </w:rPr>
              <w:t>D1</w:t>
            </w:r>
          </w:p>
        </w:tc>
        <w:tc>
          <w:tcPr>
            <w:tcW w:w="889" w:type="dxa"/>
            <w:shd w:val="clear" w:color="auto" w:fill="C6D9F0" w:themeFill="text2" w:themeFillTint="33"/>
            <w:vAlign w:val="center"/>
          </w:tcPr>
          <w:p>
            <w:pPr>
              <w:pStyle w:val="11"/>
              <w:ind w:firstLine="0" w:firstLineChars="0"/>
              <w:jc w:val="center"/>
              <w:rPr>
                <w:rFonts w:ascii="黑体" w:hAnsi="Times New Roman" w:cs="黑体"/>
                <w:kern w:val="0"/>
                <w:sz w:val="24"/>
                <w:szCs w:val="20"/>
                <w:lang w:eastAsia="en-US"/>
              </w:rPr>
            </w:pPr>
            <w:r>
              <w:rPr>
                <w:rFonts w:hint="eastAsia" w:ascii="黑体" w:hAnsi="Times New Roman" w:cs="黑体"/>
                <w:kern w:val="0"/>
                <w:sz w:val="24"/>
                <w:szCs w:val="20"/>
                <w:lang w:eastAsia="en-US"/>
              </w:rPr>
              <w:t>D0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cantSplit/>
        </w:trPr>
        <w:tc>
          <w:tcPr>
            <w:tcW w:w="890" w:type="dxa"/>
            <w:vAlign w:val="center"/>
          </w:tcPr>
          <w:p>
            <w:pPr>
              <w:pStyle w:val="11"/>
              <w:ind w:firstLine="0" w:firstLineChars="0"/>
              <w:jc w:val="center"/>
              <w:rPr>
                <w:rFonts w:ascii="黑体" w:hAnsi="Times New Roman" w:cs="黑体"/>
                <w:kern w:val="0"/>
                <w:sz w:val="24"/>
                <w:szCs w:val="20"/>
                <w:lang w:eastAsia="zh-CN"/>
              </w:rPr>
            </w:pPr>
            <w:r>
              <w:rPr>
                <w:rFonts w:hint="eastAsia" w:ascii="黑体" w:hAnsi="Times New Roman" w:cs="黑体"/>
                <w:kern w:val="0"/>
                <w:sz w:val="24"/>
                <w:szCs w:val="20"/>
                <w:lang w:eastAsia="zh-CN"/>
              </w:rPr>
              <w:t>1</w:t>
            </w:r>
          </w:p>
        </w:tc>
        <w:tc>
          <w:tcPr>
            <w:tcW w:w="7114" w:type="dxa"/>
            <w:gridSpan w:val="8"/>
            <w:vAlign w:val="center"/>
          </w:tcPr>
          <w:p>
            <w:pPr>
              <w:pStyle w:val="11"/>
              <w:ind w:firstLine="0" w:firstLineChars="0"/>
              <w:jc w:val="center"/>
              <w:rPr>
                <w:rFonts w:ascii="宋体" w:hAnsi="宋体" w:eastAsia="宋体" w:cs="黑体"/>
                <w:kern w:val="0"/>
                <w:sz w:val="20"/>
                <w:szCs w:val="21"/>
                <w:lang w:eastAsia="zh-CN"/>
              </w:rPr>
            </w:pPr>
            <w:r>
              <w:rPr>
                <w:rFonts w:hint="eastAsia" w:ascii="宋体" w:hAnsi="宋体" w:eastAsia="宋体" w:cs="黑体"/>
                <w:kern w:val="0"/>
                <w:sz w:val="20"/>
                <w:szCs w:val="21"/>
                <w:lang w:eastAsia="en-US"/>
              </w:rPr>
              <w:t>命令字：</w:t>
            </w:r>
            <w:r>
              <w:rPr>
                <w:rFonts w:ascii="宋体" w:hAnsi="宋体" w:eastAsia="宋体" w:cs="黑体"/>
                <w:kern w:val="0"/>
                <w:sz w:val="20"/>
                <w:szCs w:val="21"/>
                <w:lang w:eastAsia="en-US"/>
              </w:rPr>
              <w:t>0x0</w:t>
            </w:r>
            <w:r>
              <w:rPr>
                <w:rFonts w:hint="eastAsia" w:ascii="宋体" w:hAnsi="宋体" w:eastAsia="宋体" w:cs="黑体"/>
                <w:kern w:val="0"/>
                <w:sz w:val="20"/>
                <w:szCs w:val="21"/>
                <w:lang w:eastAsia="zh-CN"/>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cantSplit/>
        </w:trPr>
        <w:tc>
          <w:tcPr>
            <w:tcW w:w="890" w:type="dxa"/>
            <w:vAlign w:val="center"/>
          </w:tcPr>
          <w:p>
            <w:pPr>
              <w:pStyle w:val="11"/>
              <w:ind w:firstLine="0" w:firstLineChars="0"/>
              <w:jc w:val="center"/>
              <w:rPr>
                <w:rFonts w:ascii="黑体" w:hAnsi="Times New Roman" w:cs="黑体"/>
                <w:kern w:val="0"/>
                <w:sz w:val="24"/>
                <w:szCs w:val="20"/>
                <w:lang w:eastAsia="zh-CN"/>
              </w:rPr>
            </w:pPr>
            <w:r>
              <w:rPr>
                <w:rFonts w:hint="eastAsia" w:ascii="黑体" w:hAnsi="Times New Roman" w:cs="黑体"/>
                <w:kern w:val="0"/>
                <w:sz w:val="24"/>
                <w:szCs w:val="20"/>
                <w:lang w:eastAsia="zh-CN"/>
              </w:rPr>
              <w:t>2</w:t>
            </w:r>
          </w:p>
        </w:tc>
        <w:tc>
          <w:tcPr>
            <w:tcW w:w="7114" w:type="dxa"/>
            <w:gridSpan w:val="8"/>
            <w:vAlign w:val="center"/>
          </w:tcPr>
          <w:p>
            <w:pPr>
              <w:pStyle w:val="11"/>
              <w:ind w:firstLine="0" w:firstLineChars="0"/>
              <w:jc w:val="center"/>
              <w:rPr>
                <w:rFonts w:ascii="宋体" w:hAnsi="宋体" w:eastAsia="宋体" w:cs="黑体"/>
                <w:kern w:val="0"/>
                <w:sz w:val="20"/>
                <w:szCs w:val="21"/>
                <w:lang w:eastAsia="zh-CN"/>
              </w:rPr>
            </w:pPr>
            <w:r>
              <w:rPr>
                <w:rFonts w:hint="eastAsia" w:ascii="宋体" w:hAnsi="宋体" w:eastAsia="宋体" w:cs="黑体"/>
                <w:kern w:val="0"/>
                <w:sz w:val="20"/>
                <w:szCs w:val="21"/>
                <w:lang w:eastAsia="en-US"/>
              </w:rPr>
              <w:t>ID号：</w:t>
            </w:r>
            <w:r>
              <w:rPr>
                <w:rFonts w:hint="eastAsia" w:ascii="宋体" w:hAnsi="宋体" w:eastAsia="宋体" w:cs="黑体"/>
                <w:kern w:val="0"/>
                <w:sz w:val="20"/>
                <w:szCs w:val="21"/>
                <w:lang w:eastAsia="zh-CN"/>
              </w:rPr>
              <w:t>0x</w:t>
            </w:r>
            <w:r>
              <w:rPr>
                <w:rFonts w:ascii="宋体" w:hAnsi="宋体" w:eastAsia="宋体" w:cs="黑体"/>
                <w:kern w:val="0"/>
                <w:sz w:val="20"/>
                <w:szCs w:val="21"/>
                <w:lang w:eastAsia="zh-CN"/>
              </w:rPr>
              <w:t>00～</w:t>
            </w:r>
            <w:r>
              <w:rPr>
                <w:rFonts w:hint="eastAsia" w:ascii="宋体" w:hAnsi="宋体" w:eastAsia="宋体" w:cs="黑体"/>
                <w:kern w:val="0"/>
                <w:sz w:val="20"/>
                <w:szCs w:val="21"/>
                <w:lang w:eastAsia="zh-CN"/>
              </w:rPr>
              <w:t>0xFF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cantSplit/>
        </w:trPr>
        <w:tc>
          <w:tcPr>
            <w:tcW w:w="890" w:type="dxa"/>
            <w:vAlign w:val="center"/>
          </w:tcPr>
          <w:p>
            <w:pPr>
              <w:pStyle w:val="11"/>
              <w:ind w:firstLine="0" w:firstLineChars="0"/>
              <w:jc w:val="center"/>
              <w:rPr>
                <w:rFonts w:ascii="黑体" w:hAnsi="Times New Roman" w:cs="黑体"/>
                <w:kern w:val="0"/>
                <w:sz w:val="24"/>
                <w:szCs w:val="20"/>
                <w:lang w:eastAsia="zh-CN"/>
              </w:rPr>
            </w:pPr>
            <w:r>
              <w:rPr>
                <w:rFonts w:ascii="黑体" w:hAnsi="Times New Roman" w:cs="黑体"/>
                <w:kern w:val="0"/>
                <w:sz w:val="24"/>
                <w:szCs w:val="20"/>
                <w:lang w:eastAsia="zh-CN"/>
              </w:rPr>
              <w:t>3</w:t>
            </w:r>
          </w:p>
        </w:tc>
        <w:tc>
          <w:tcPr>
            <w:tcW w:w="890" w:type="dxa"/>
            <w:vAlign w:val="center"/>
          </w:tcPr>
          <w:p>
            <w:pPr>
              <w:pStyle w:val="11"/>
              <w:ind w:firstLine="0" w:firstLineChars="0"/>
              <w:jc w:val="center"/>
              <w:rPr>
                <w:rFonts w:ascii="宋体" w:hAnsi="宋体" w:eastAsia="宋体" w:cs="黑体"/>
                <w:kern w:val="0"/>
                <w:sz w:val="20"/>
                <w:szCs w:val="21"/>
                <w:lang w:eastAsia="en-US"/>
              </w:rPr>
            </w:pPr>
            <w:r>
              <w:rPr>
                <w:rFonts w:hint="eastAsia" w:ascii="黑体" w:hAnsi="Times New Roman" w:cs="黑体"/>
                <w:kern w:val="0"/>
                <w:sz w:val="20"/>
                <w:szCs w:val="21"/>
                <w:lang w:eastAsia="zh-CN"/>
              </w:rPr>
              <w:t>预留</w:t>
            </w:r>
          </w:p>
        </w:tc>
        <w:tc>
          <w:tcPr>
            <w:tcW w:w="890" w:type="dxa"/>
            <w:vAlign w:val="center"/>
          </w:tcPr>
          <w:p>
            <w:pPr>
              <w:jc w:val="center"/>
              <w:rPr>
                <w:rFonts w:ascii="Times New Roman" w:hAnsi="Times New Roman" w:cs="Times New Roman"/>
                <w:kern w:val="0"/>
                <w:sz w:val="20"/>
                <w:szCs w:val="21"/>
                <w:lang w:eastAsia="en-US"/>
              </w:rPr>
            </w:pPr>
            <w:r>
              <w:rPr>
                <w:rFonts w:hint="eastAsia" w:ascii="黑体" w:hAnsi="Times New Roman" w:cs="黑体"/>
                <w:kern w:val="0"/>
                <w:sz w:val="20"/>
                <w:szCs w:val="21"/>
                <w:lang w:eastAsia="zh-CN"/>
              </w:rPr>
              <w:t>预留</w:t>
            </w:r>
          </w:p>
        </w:tc>
        <w:tc>
          <w:tcPr>
            <w:tcW w:w="889" w:type="dxa"/>
            <w:vAlign w:val="center"/>
          </w:tcPr>
          <w:p>
            <w:pPr>
              <w:jc w:val="center"/>
              <w:rPr>
                <w:rFonts w:ascii="Times New Roman" w:hAnsi="Times New Roman" w:cs="Times New Roman"/>
                <w:kern w:val="0"/>
                <w:sz w:val="20"/>
                <w:szCs w:val="21"/>
                <w:lang w:eastAsia="en-US"/>
              </w:rPr>
            </w:pPr>
            <w:r>
              <w:rPr>
                <w:rFonts w:hint="eastAsia" w:ascii="黑体" w:hAnsi="Times New Roman" w:cs="黑体"/>
                <w:kern w:val="0"/>
                <w:sz w:val="20"/>
                <w:szCs w:val="21"/>
                <w:lang w:eastAsia="zh-CN"/>
              </w:rPr>
              <w:t>后门开门指令</w:t>
            </w:r>
          </w:p>
        </w:tc>
        <w:tc>
          <w:tcPr>
            <w:tcW w:w="889" w:type="dxa"/>
            <w:vAlign w:val="center"/>
          </w:tcPr>
          <w:p>
            <w:pPr>
              <w:jc w:val="center"/>
              <w:rPr>
                <w:rFonts w:ascii="Times New Roman" w:hAnsi="Times New Roman" w:cs="Times New Roman"/>
                <w:kern w:val="0"/>
                <w:sz w:val="20"/>
                <w:szCs w:val="21"/>
                <w:lang w:eastAsia="en-US"/>
              </w:rPr>
            </w:pPr>
            <w:r>
              <w:rPr>
                <w:rFonts w:hint="eastAsia" w:ascii="黑体" w:hAnsi="Times New Roman" w:cs="黑体"/>
                <w:kern w:val="0"/>
                <w:sz w:val="20"/>
                <w:szCs w:val="21"/>
                <w:lang w:eastAsia="zh-CN"/>
              </w:rPr>
              <w:t>前门开门指令</w:t>
            </w:r>
          </w:p>
        </w:tc>
        <w:tc>
          <w:tcPr>
            <w:tcW w:w="3556" w:type="dxa"/>
            <w:gridSpan w:val="4"/>
            <w:vAlign w:val="center"/>
          </w:tcPr>
          <w:p>
            <w:pPr>
              <w:pStyle w:val="11"/>
              <w:ind w:firstLine="0" w:firstLineChars="0"/>
              <w:jc w:val="center"/>
              <w:rPr>
                <w:rFonts w:ascii="宋体" w:hAnsi="宋体" w:eastAsia="宋体" w:cs="黑体"/>
                <w:kern w:val="0"/>
                <w:sz w:val="20"/>
                <w:szCs w:val="21"/>
                <w:lang w:eastAsia="en-US"/>
              </w:rPr>
            </w:pPr>
            <w:r>
              <w:rPr>
                <w:rFonts w:hint="eastAsia" w:ascii="宋体" w:hAnsi="宋体" w:cs="黑体"/>
                <w:kern w:val="0"/>
                <w:sz w:val="20"/>
                <w:szCs w:val="21"/>
                <w:lang w:eastAsia="zh-CN"/>
              </w:rPr>
              <w:t>预留</w:t>
            </w:r>
          </w:p>
        </w:tc>
      </w:tr>
    </w:tbl>
    <w:p>
      <w:pPr>
        <w:ind w:firstLine="480" w:firstLineChars="200"/>
        <w:rPr>
          <w:rFonts w:ascii="黑体" w:cs="黑体"/>
          <w:sz w:val="24"/>
        </w:rPr>
      </w:pPr>
      <w:r>
        <w:rPr>
          <w:rFonts w:hint="eastAsia" w:ascii="黑体" w:cs="黑体"/>
          <w:sz w:val="24"/>
        </w:rPr>
        <w:t>注：机器人发送一次开门指令，电梯控制模块控制电梯开门保持2</w:t>
      </w:r>
      <w:r>
        <w:rPr>
          <w:rFonts w:ascii="黑体" w:cs="黑体"/>
          <w:sz w:val="24"/>
        </w:rPr>
        <w:t>0</w:t>
      </w:r>
      <w:r>
        <w:rPr>
          <w:rFonts w:hint="eastAsia" w:ascii="黑体" w:cs="黑体"/>
          <w:sz w:val="24"/>
        </w:rPr>
        <w:t>s。</w:t>
      </w:r>
    </w:p>
    <w:p>
      <w:pPr>
        <w:ind w:firstLine="420"/>
        <w:rPr>
          <w:rFonts w:ascii="黑体" w:cs="黑体"/>
          <w:color w:val="FF0000"/>
          <w:sz w:val="24"/>
        </w:rPr>
      </w:pPr>
      <w:r>
        <w:rPr>
          <w:rFonts w:ascii="黑体" w:cs="黑体"/>
          <w:color w:val="FF0000"/>
          <w:sz w:val="24"/>
        </w:rPr>
        <w:t xml:space="preserve">电梯发送： </w:t>
      </w:r>
    </w:p>
    <w:tbl>
      <w:tblPr>
        <w:tblStyle w:val="8"/>
        <w:tblW w:w="8004" w:type="dxa"/>
        <w:tblInd w:w="3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29" w:type="dxa"/>
          <w:left w:w="29" w:type="dxa"/>
          <w:bottom w:w="29" w:type="dxa"/>
          <w:right w:w="29" w:type="dxa"/>
        </w:tblCellMar>
      </w:tblPr>
      <w:tblGrid>
        <w:gridCol w:w="890"/>
        <w:gridCol w:w="890"/>
        <w:gridCol w:w="889"/>
        <w:gridCol w:w="889"/>
        <w:gridCol w:w="889"/>
        <w:gridCol w:w="889"/>
        <w:gridCol w:w="19"/>
        <w:gridCol w:w="871"/>
        <w:gridCol w:w="889"/>
        <w:gridCol w:w="88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cantSplit/>
        </w:trPr>
        <w:tc>
          <w:tcPr>
            <w:tcW w:w="890" w:type="dxa"/>
            <w:shd w:val="clear" w:color="auto" w:fill="C6D9F0" w:themeFill="text2" w:themeFillTint="33"/>
            <w:vAlign w:val="center"/>
          </w:tcPr>
          <w:p>
            <w:pPr>
              <w:pStyle w:val="11"/>
              <w:ind w:firstLine="0" w:firstLineChars="0"/>
              <w:jc w:val="center"/>
              <w:rPr>
                <w:rFonts w:ascii="黑体" w:hAnsi="Times New Roman" w:cs="黑体"/>
                <w:kern w:val="0"/>
                <w:sz w:val="24"/>
                <w:szCs w:val="20"/>
                <w:lang w:eastAsia="en-US"/>
              </w:rPr>
            </w:pPr>
            <w:r>
              <w:rPr>
                <w:rFonts w:hint="eastAsia" w:ascii="黑体" w:hAnsi="Times New Roman" w:cs="黑体"/>
                <w:kern w:val="0"/>
                <w:sz w:val="24"/>
                <w:szCs w:val="20"/>
                <w:lang w:eastAsia="en-US"/>
              </w:rPr>
              <w:t>No</w:t>
            </w:r>
          </w:p>
        </w:tc>
        <w:tc>
          <w:tcPr>
            <w:tcW w:w="890" w:type="dxa"/>
            <w:shd w:val="clear" w:color="auto" w:fill="C6D9F0" w:themeFill="text2" w:themeFillTint="33"/>
            <w:vAlign w:val="center"/>
          </w:tcPr>
          <w:p>
            <w:pPr>
              <w:pStyle w:val="11"/>
              <w:ind w:firstLine="0" w:firstLineChars="0"/>
              <w:jc w:val="center"/>
              <w:rPr>
                <w:rFonts w:ascii="黑体" w:hAnsi="Times New Roman" w:cs="黑体"/>
                <w:kern w:val="0"/>
                <w:sz w:val="24"/>
                <w:szCs w:val="20"/>
                <w:lang w:eastAsia="en-US"/>
              </w:rPr>
            </w:pPr>
            <w:r>
              <w:rPr>
                <w:rFonts w:hint="eastAsia" w:ascii="黑体" w:hAnsi="Times New Roman" w:cs="黑体"/>
                <w:kern w:val="0"/>
                <w:sz w:val="24"/>
                <w:szCs w:val="20"/>
                <w:lang w:eastAsia="en-US"/>
              </w:rPr>
              <w:t>D7</w:t>
            </w:r>
          </w:p>
        </w:tc>
        <w:tc>
          <w:tcPr>
            <w:tcW w:w="889" w:type="dxa"/>
            <w:shd w:val="clear" w:color="auto" w:fill="C6D9F0" w:themeFill="text2" w:themeFillTint="33"/>
            <w:vAlign w:val="center"/>
          </w:tcPr>
          <w:p>
            <w:pPr>
              <w:pStyle w:val="11"/>
              <w:ind w:firstLine="0" w:firstLineChars="0"/>
              <w:jc w:val="center"/>
              <w:rPr>
                <w:rFonts w:ascii="黑体" w:hAnsi="Times New Roman" w:cs="黑体"/>
                <w:kern w:val="0"/>
                <w:sz w:val="24"/>
                <w:szCs w:val="20"/>
                <w:lang w:eastAsia="en-US"/>
              </w:rPr>
            </w:pPr>
            <w:r>
              <w:rPr>
                <w:rFonts w:hint="eastAsia" w:ascii="黑体" w:hAnsi="Times New Roman" w:cs="黑体"/>
                <w:kern w:val="0"/>
                <w:sz w:val="24"/>
                <w:szCs w:val="20"/>
                <w:lang w:eastAsia="en-US"/>
              </w:rPr>
              <w:t>D6</w:t>
            </w:r>
          </w:p>
        </w:tc>
        <w:tc>
          <w:tcPr>
            <w:tcW w:w="889" w:type="dxa"/>
            <w:shd w:val="clear" w:color="auto" w:fill="C6D9F0" w:themeFill="text2" w:themeFillTint="33"/>
            <w:vAlign w:val="center"/>
          </w:tcPr>
          <w:p>
            <w:pPr>
              <w:pStyle w:val="11"/>
              <w:ind w:firstLine="0" w:firstLineChars="0"/>
              <w:jc w:val="center"/>
              <w:rPr>
                <w:rFonts w:ascii="黑体" w:hAnsi="Times New Roman" w:cs="黑体"/>
                <w:kern w:val="0"/>
                <w:sz w:val="24"/>
                <w:szCs w:val="20"/>
                <w:lang w:eastAsia="en-US"/>
              </w:rPr>
            </w:pPr>
            <w:r>
              <w:rPr>
                <w:rFonts w:hint="eastAsia" w:ascii="黑体" w:hAnsi="Times New Roman" w:cs="黑体"/>
                <w:kern w:val="0"/>
                <w:sz w:val="24"/>
                <w:szCs w:val="20"/>
                <w:lang w:eastAsia="en-US"/>
              </w:rPr>
              <w:t>D5</w:t>
            </w:r>
          </w:p>
        </w:tc>
        <w:tc>
          <w:tcPr>
            <w:tcW w:w="889" w:type="dxa"/>
            <w:shd w:val="clear" w:color="auto" w:fill="C6D9F0" w:themeFill="text2" w:themeFillTint="33"/>
            <w:vAlign w:val="center"/>
          </w:tcPr>
          <w:p>
            <w:pPr>
              <w:pStyle w:val="11"/>
              <w:ind w:firstLine="0" w:firstLineChars="0"/>
              <w:jc w:val="center"/>
              <w:rPr>
                <w:rFonts w:ascii="黑体" w:hAnsi="Times New Roman" w:cs="黑体"/>
                <w:kern w:val="0"/>
                <w:sz w:val="24"/>
                <w:szCs w:val="20"/>
                <w:lang w:eastAsia="en-US"/>
              </w:rPr>
            </w:pPr>
            <w:r>
              <w:rPr>
                <w:rFonts w:hint="eastAsia" w:ascii="黑体" w:hAnsi="Times New Roman" w:cs="黑体"/>
                <w:kern w:val="0"/>
                <w:sz w:val="24"/>
                <w:szCs w:val="20"/>
                <w:lang w:eastAsia="en-US"/>
              </w:rPr>
              <w:t>D4</w:t>
            </w:r>
          </w:p>
        </w:tc>
        <w:tc>
          <w:tcPr>
            <w:tcW w:w="889" w:type="dxa"/>
            <w:shd w:val="clear" w:color="auto" w:fill="C6D9F0" w:themeFill="text2" w:themeFillTint="33"/>
            <w:vAlign w:val="center"/>
          </w:tcPr>
          <w:p>
            <w:pPr>
              <w:pStyle w:val="11"/>
              <w:ind w:firstLine="0" w:firstLineChars="0"/>
              <w:jc w:val="center"/>
              <w:rPr>
                <w:rFonts w:ascii="黑体" w:hAnsi="Times New Roman" w:cs="黑体"/>
                <w:kern w:val="0"/>
                <w:sz w:val="24"/>
                <w:szCs w:val="20"/>
                <w:lang w:eastAsia="en-US"/>
              </w:rPr>
            </w:pPr>
            <w:r>
              <w:rPr>
                <w:rFonts w:hint="eastAsia" w:ascii="黑体" w:hAnsi="Times New Roman" w:cs="黑体"/>
                <w:kern w:val="0"/>
                <w:sz w:val="24"/>
                <w:szCs w:val="20"/>
                <w:lang w:eastAsia="en-US"/>
              </w:rPr>
              <w:t>D</w:t>
            </w:r>
            <w:r>
              <w:rPr>
                <w:rFonts w:ascii="黑体" w:hAnsi="Times New Roman" w:cs="黑体"/>
                <w:kern w:val="0"/>
                <w:sz w:val="24"/>
                <w:szCs w:val="20"/>
                <w:lang w:eastAsia="en-US"/>
              </w:rPr>
              <w:t>3</w:t>
            </w:r>
          </w:p>
        </w:tc>
        <w:tc>
          <w:tcPr>
            <w:tcW w:w="890" w:type="dxa"/>
            <w:gridSpan w:val="2"/>
            <w:shd w:val="clear" w:color="auto" w:fill="C6D9F0" w:themeFill="text2" w:themeFillTint="33"/>
            <w:vAlign w:val="center"/>
          </w:tcPr>
          <w:p>
            <w:pPr>
              <w:pStyle w:val="11"/>
              <w:ind w:firstLine="0" w:firstLineChars="0"/>
              <w:jc w:val="center"/>
              <w:rPr>
                <w:rFonts w:ascii="黑体" w:hAnsi="Times New Roman" w:cs="黑体"/>
                <w:kern w:val="0"/>
                <w:sz w:val="24"/>
                <w:szCs w:val="20"/>
                <w:lang w:eastAsia="en-US"/>
              </w:rPr>
            </w:pPr>
            <w:r>
              <w:rPr>
                <w:rFonts w:hint="eastAsia" w:ascii="黑体" w:hAnsi="Times New Roman" w:cs="黑体"/>
                <w:kern w:val="0"/>
                <w:sz w:val="24"/>
                <w:szCs w:val="20"/>
                <w:lang w:eastAsia="en-US"/>
              </w:rPr>
              <w:t>D2</w:t>
            </w:r>
          </w:p>
        </w:tc>
        <w:tc>
          <w:tcPr>
            <w:tcW w:w="889" w:type="dxa"/>
            <w:shd w:val="clear" w:color="auto" w:fill="C6D9F0" w:themeFill="text2" w:themeFillTint="33"/>
            <w:vAlign w:val="center"/>
          </w:tcPr>
          <w:p>
            <w:pPr>
              <w:pStyle w:val="11"/>
              <w:ind w:firstLine="0" w:firstLineChars="0"/>
              <w:jc w:val="center"/>
              <w:rPr>
                <w:rFonts w:ascii="黑体" w:hAnsi="Times New Roman" w:cs="黑体"/>
                <w:kern w:val="0"/>
                <w:sz w:val="24"/>
                <w:szCs w:val="20"/>
                <w:lang w:eastAsia="en-US"/>
              </w:rPr>
            </w:pPr>
            <w:r>
              <w:rPr>
                <w:rFonts w:hint="eastAsia" w:ascii="黑体" w:hAnsi="Times New Roman" w:cs="黑体"/>
                <w:kern w:val="0"/>
                <w:sz w:val="24"/>
                <w:szCs w:val="20"/>
                <w:lang w:eastAsia="en-US"/>
              </w:rPr>
              <w:t>D1</w:t>
            </w:r>
          </w:p>
        </w:tc>
        <w:tc>
          <w:tcPr>
            <w:tcW w:w="889" w:type="dxa"/>
            <w:shd w:val="clear" w:color="auto" w:fill="C6D9F0" w:themeFill="text2" w:themeFillTint="33"/>
            <w:vAlign w:val="center"/>
          </w:tcPr>
          <w:p>
            <w:pPr>
              <w:pStyle w:val="11"/>
              <w:ind w:firstLine="0" w:firstLineChars="0"/>
              <w:jc w:val="center"/>
              <w:rPr>
                <w:rFonts w:ascii="黑体" w:hAnsi="Times New Roman" w:cs="黑体"/>
                <w:kern w:val="0"/>
                <w:sz w:val="24"/>
                <w:szCs w:val="20"/>
                <w:lang w:eastAsia="en-US"/>
              </w:rPr>
            </w:pPr>
            <w:r>
              <w:rPr>
                <w:rFonts w:hint="eastAsia" w:ascii="黑体" w:hAnsi="Times New Roman" w:cs="黑体"/>
                <w:kern w:val="0"/>
                <w:sz w:val="24"/>
                <w:szCs w:val="20"/>
                <w:lang w:eastAsia="en-US"/>
              </w:rPr>
              <w:t>D0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cantSplit/>
        </w:trPr>
        <w:tc>
          <w:tcPr>
            <w:tcW w:w="890" w:type="dxa"/>
            <w:vAlign w:val="center"/>
          </w:tcPr>
          <w:p>
            <w:pPr>
              <w:pStyle w:val="11"/>
              <w:ind w:firstLine="0" w:firstLineChars="0"/>
              <w:jc w:val="center"/>
              <w:rPr>
                <w:rFonts w:ascii="黑体" w:hAnsi="Times New Roman" w:cs="黑体"/>
                <w:kern w:val="0"/>
                <w:sz w:val="24"/>
                <w:szCs w:val="20"/>
                <w:lang w:eastAsia="zh-CN"/>
              </w:rPr>
            </w:pPr>
            <w:r>
              <w:rPr>
                <w:rFonts w:hint="eastAsia" w:ascii="黑体" w:hAnsi="Times New Roman" w:cs="黑体"/>
                <w:kern w:val="0"/>
                <w:sz w:val="24"/>
                <w:szCs w:val="20"/>
                <w:lang w:eastAsia="zh-CN"/>
              </w:rPr>
              <w:t>1</w:t>
            </w:r>
          </w:p>
        </w:tc>
        <w:tc>
          <w:tcPr>
            <w:tcW w:w="7114" w:type="dxa"/>
            <w:gridSpan w:val="9"/>
            <w:vAlign w:val="center"/>
          </w:tcPr>
          <w:p>
            <w:pPr>
              <w:pStyle w:val="11"/>
              <w:ind w:firstLine="0" w:firstLineChars="0"/>
              <w:jc w:val="center"/>
              <w:rPr>
                <w:rFonts w:ascii="宋体" w:hAnsi="宋体" w:eastAsia="宋体" w:cs="黑体"/>
                <w:kern w:val="0"/>
                <w:sz w:val="20"/>
                <w:szCs w:val="21"/>
                <w:lang w:eastAsia="zh-CN"/>
              </w:rPr>
            </w:pPr>
            <w:r>
              <w:rPr>
                <w:rFonts w:hint="eastAsia" w:ascii="宋体" w:hAnsi="宋体" w:eastAsia="宋体" w:cs="黑体"/>
                <w:kern w:val="0"/>
                <w:sz w:val="20"/>
                <w:szCs w:val="21"/>
                <w:lang w:eastAsia="en-US"/>
              </w:rPr>
              <w:t>命令字：</w:t>
            </w:r>
            <w:r>
              <w:rPr>
                <w:rFonts w:ascii="宋体" w:hAnsi="宋体" w:eastAsia="宋体" w:cs="黑体"/>
                <w:kern w:val="0"/>
                <w:sz w:val="20"/>
                <w:szCs w:val="21"/>
                <w:lang w:eastAsia="en-US"/>
              </w:rPr>
              <w:t>0x8</w:t>
            </w:r>
            <w:r>
              <w:rPr>
                <w:rFonts w:hint="eastAsia" w:ascii="宋体" w:hAnsi="宋体" w:eastAsia="宋体" w:cs="黑体"/>
                <w:kern w:val="0"/>
                <w:sz w:val="20"/>
                <w:szCs w:val="21"/>
                <w:lang w:eastAsia="zh-CN"/>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cantSplit/>
        </w:trPr>
        <w:tc>
          <w:tcPr>
            <w:tcW w:w="890" w:type="dxa"/>
            <w:vAlign w:val="center"/>
          </w:tcPr>
          <w:p>
            <w:pPr>
              <w:pStyle w:val="11"/>
              <w:ind w:firstLine="0" w:firstLineChars="0"/>
              <w:jc w:val="center"/>
              <w:rPr>
                <w:rFonts w:ascii="黑体" w:hAnsi="Times New Roman" w:cs="黑体"/>
                <w:kern w:val="0"/>
                <w:sz w:val="24"/>
                <w:szCs w:val="20"/>
                <w:lang w:eastAsia="zh-CN"/>
              </w:rPr>
            </w:pPr>
            <w:r>
              <w:rPr>
                <w:rFonts w:hint="eastAsia" w:ascii="黑体" w:hAnsi="Times New Roman" w:cs="黑体"/>
                <w:kern w:val="0"/>
                <w:sz w:val="24"/>
                <w:szCs w:val="20"/>
                <w:lang w:eastAsia="zh-CN"/>
              </w:rPr>
              <w:t>2</w:t>
            </w:r>
          </w:p>
        </w:tc>
        <w:tc>
          <w:tcPr>
            <w:tcW w:w="7114" w:type="dxa"/>
            <w:gridSpan w:val="9"/>
            <w:vAlign w:val="center"/>
          </w:tcPr>
          <w:p>
            <w:pPr>
              <w:pStyle w:val="11"/>
              <w:ind w:firstLine="0" w:firstLineChars="0"/>
              <w:jc w:val="center"/>
              <w:rPr>
                <w:rFonts w:ascii="宋体" w:hAnsi="宋体" w:eastAsia="宋体" w:cs="黑体"/>
                <w:kern w:val="0"/>
                <w:sz w:val="20"/>
                <w:szCs w:val="21"/>
                <w:lang w:eastAsia="zh-CN"/>
              </w:rPr>
            </w:pPr>
            <w:r>
              <w:rPr>
                <w:rFonts w:hint="eastAsia" w:ascii="宋体" w:hAnsi="宋体" w:eastAsia="宋体" w:cs="黑体"/>
                <w:kern w:val="0"/>
                <w:sz w:val="20"/>
                <w:szCs w:val="21"/>
                <w:lang w:eastAsia="en-US"/>
              </w:rPr>
              <w:t>ID号：</w:t>
            </w:r>
            <w:r>
              <w:rPr>
                <w:rFonts w:hint="eastAsia" w:ascii="宋体" w:hAnsi="宋体" w:eastAsia="宋体" w:cs="黑体"/>
                <w:kern w:val="0"/>
                <w:sz w:val="20"/>
                <w:szCs w:val="21"/>
                <w:lang w:eastAsia="zh-CN"/>
              </w:rPr>
              <w:t>0x</w:t>
            </w:r>
            <w:r>
              <w:rPr>
                <w:rFonts w:ascii="宋体" w:hAnsi="宋体" w:eastAsia="宋体" w:cs="黑体"/>
                <w:kern w:val="0"/>
                <w:sz w:val="20"/>
                <w:szCs w:val="21"/>
                <w:lang w:eastAsia="zh-CN"/>
              </w:rPr>
              <w:t>00～</w:t>
            </w:r>
            <w:r>
              <w:rPr>
                <w:rFonts w:hint="eastAsia" w:ascii="宋体" w:hAnsi="宋体" w:eastAsia="宋体" w:cs="黑体"/>
                <w:kern w:val="0"/>
                <w:sz w:val="20"/>
                <w:szCs w:val="21"/>
                <w:lang w:eastAsia="zh-CN"/>
              </w:rPr>
              <w:t>0xFF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cantSplit/>
        </w:trPr>
        <w:tc>
          <w:tcPr>
            <w:tcW w:w="890" w:type="dxa"/>
            <w:vAlign w:val="center"/>
          </w:tcPr>
          <w:p>
            <w:pPr>
              <w:pStyle w:val="11"/>
              <w:ind w:firstLine="0" w:firstLineChars="0"/>
              <w:jc w:val="center"/>
              <w:rPr>
                <w:rFonts w:ascii="黑体" w:hAnsi="Times New Roman" w:cs="黑体"/>
                <w:kern w:val="0"/>
                <w:sz w:val="24"/>
                <w:szCs w:val="20"/>
                <w:lang w:eastAsia="zh-CN"/>
              </w:rPr>
            </w:pPr>
            <w:r>
              <w:rPr>
                <w:rFonts w:hint="eastAsia" w:ascii="黑体" w:hAnsi="Times New Roman" w:cs="黑体"/>
                <w:kern w:val="0"/>
                <w:sz w:val="24"/>
                <w:szCs w:val="20"/>
                <w:lang w:eastAsia="zh-CN"/>
              </w:rPr>
              <w:t>3</w:t>
            </w:r>
          </w:p>
        </w:tc>
        <w:tc>
          <w:tcPr>
            <w:tcW w:w="7114" w:type="dxa"/>
            <w:gridSpan w:val="9"/>
            <w:vAlign w:val="center"/>
          </w:tcPr>
          <w:p>
            <w:pPr>
              <w:pStyle w:val="11"/>
              <w:ind w:firstLine="0" w:firstLineChars="0"/>
              <w:jc w:val="center"/>
              <w:rPr>
                <w:rFonts w:ascii="宋体" w:hAnsi="宋体" w:eastAsia="宋体" w:cs="黑体"/>
                <w:kern w:val="0"/>
                <w:sz w:val="20"/>
                <w:szCs w:val="21"/>
                <w:lang w:eastAsia="zh-CN"/>
              </w:rPr>
            </w:pPr>
            <w:r>
              <w:rPr>
                <w:rFonts w:hint="eastAsia" w:ascii="宋体" w:hAnsi="宋体" w:eastAsia="宋体" w:cs="黑体"/>
                <w:kern w:val="0"/>
                <w:sz w:val="20"/>
                <w:szCs w:val="21"/>
                <w:lang w:eastAsia="zh-CN"/>
              </w:rPr>
              <w:t>预留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cantSplit/>
        </w:trPr>
        <w:tc>
          <w:tcPr>
            <w:tcW w:w="890" w:type="dxa"/>
            <w:vAlign w:val="center"/>
          </w:tcPr>
          <w:p>
            <w:pPr>
              <w:pStyle w:val="11"/>
              <w:ind w:firstLine="0" w:firstLineChars="0"/>
              <w:jc w:val="center"/>
              <w:rPr>
                <w:rFonts w:ascii="黑体" w:hAnsi="Times New Roman" w:cs="黑体"/>
                <w:kern w:val="0"/>
                <w:sz w:val="24"/>
                <w:szCs w:val="20"/>
                <w:lang w:eastAsia="zh-CN"/>
              </w:rPr>
            </w:pPr>
            <w:r>
              <w:rPr>
                <w:rFonts w:hint="eastAsia" w:ascii="黑体" w:hAnsi="Times New Roman" w:cs="黑体"/>
                <w:kern w:val="0"/>
                <w:sz w:val="24"/>
                <w:szCs w:val="20"/>
                <w:lang w:eastAsia="zh-CN"/>
              </w:rPr>
              <w:t>4</w:t>
            </w:r>
          </w:p>
        </w:tc>
        <w:tc>
          <w:tcPr>
            <w:tcW w:w="890" w:type="dxa"/>
            <w:vAlign w:val="center"/>
          </w:tcPr>
          <w:p>
            <w:pPr>
              <w:pStyle w:val="11"/>
              <w:ind w:firstLine="0" w:firstLineChars="0"/>
              <w:jc w:val="center"/>
              <w:rPr>
                <w:rFonts w:ascii="宋体" w:hAnsi="宋体" w:eastAsia="宋体" w:cs="黑体"/>
                <w:kern w:val="0"/>
                <w:sz w:val="20"/>
                <w:szCs w:val="21"/>
                <w:lang w:eastAsia="zh-CN"/>
              </w:rPr>
            </w:pPr>
            <w:r>
              <w:rPr>
                <w:rFonts w:hint="eastAsia" w:ascii="宋体" w:hAnsi="宋体" w:eastAsia="宋体" w:cs="黑体"/>
                <w:kern w:val="0"/>
                <w:sz w:val="20"/>
                <w:szCs w:val="21"/>
                <w:lang w:eastAsia="zh-CN"/>
              </w:rPr>
              <w:t>预留</w:t>
            </w:r>
          </w:p>
        </w:tc>
        <w:tc>
          <w:tcPr>
            <w:tcW w:w="6224" w:type="dxa"/>
            <w:gridSpan w:val="8"/>
            <w:vAlign w:val="center"/>
          </w:tcPr>
          <w:p>
            <w:pPr>
              <w:pStyle w:val="11"/>
              <w:ind w:firstLine="0" w:firstLineChars="0"/>
              <w:jc w:val="center"/>
              <w:rPr>
                <w:rFonts w:ascii="宋体" w:hAnsi="宋体" w:eastAsia="宋体" w:cs="黑体"/>
                <w:kern w:val="0"/>
                <w:sz w:val="20"/>
                <w:szCs w:val="21"/>
                <w:lang w:eastAsia="zh-CN"/>
              </w:rPr>
            </w:pPr>
            <w:r>
              <w:rPr>
                <w:rFonts w:hint="eastAsia" w:ascii="宋体" w:hAnsi="宋体" w:eastAsia="宋体" w:cs="黑体"/>
                <w:kern w:val="0"/>
                <w:sz w:val="20"/>
                <w:szCs w:val="21"/>
                <w:lang w:eastAsia="zh-CN"/>
              </w:rPr>
              <w:t>电梯所处楼层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29" w:type="dxa"/>
            <w:left w:w="29" w:type="dxa"/>
            <w:bottom w:w="29" w:type="dxa"/>
            <w:right w:w="29" w:type="dxa"/>
          </w:tblCellMar>
        </w:tblPrEx>
        <w:trPr>
          <w:cantSplit/>
        </w:trPr>
        <w:tc>
          <w:tcPr>
            <w:tcW w:w="890" w:type="dxa"/>
            <w:vAlign w:val="center"/>
          </w:tcPr>
          <w:p>
            <w:pPr>
              <w:pStyle w:val="11"/>
              <w:ind w:firstLine="0" w:firstLineChars="0"/>
              <w:jc w:val="center"/>
              <w:rPr>
                <w:rFonts w:ascii="黑体" w:hAnsi="Times New Roman" w:cs="黑体"/>
                <w:kern w:val="0"/>
                <w:sz w:val="24"/>
                <w:szCs w:val="20"/>
                <w:lang w:eastAsia="zh-CN"/>
              </w:rPr>
            </w:pPr>
            <w:r>
              <w:rPr>
                <w:rFonts w:hint="eastAsia" w:ascii="黑体" w:hAnsi="Times New Roman" w:cs="黑体"/>
                <w:kern w:val="0"/>
                <w:sz w:val="24"/>
                <w:szCs w:val="20"/>
                <w:lang w:eastAsia="zh-CN"/>
              </w:rPr>
              <w:t>5</w:t>
            </w:r>
          </w:p>
        </w:tc>
        <w:tc>
          <w:tcPr>
            <w:tcW w:w="4465" w:type="dxa"/>
            <w:gridSpan w:val="6"/>
            <w:tcBorders>
              <w:right w:val="single" w:color="auto" w:sz="4" w:space="0"/>
            </w:tcBorders>
            <w:vAlign w:val="center"/>
          </w:tcPr>
          <w:p>
            <w:pPr>
              <w:jc w:val="center"/>
              <w:rPr>
                <w:rFonts w:ascii="黑体" w:hAnsi="Times New Roman" w:cs="黑体"/>
                <w:kern w:val="0"/>
                <w:sz w:val="20"/>
                <w:szCs w:val="21"/>
                <w:lang w:eastAsia="zh-CN"/>
              </w:rPr>
            </w:pPr>
            <w:r>
              <w:rPr>
                <w:rFonts w:hint="eastAsia" w:ascii="黑体" w:hAnsi="Times New Roman" w:cs="黑体"/>
                <w:kern w:val="0"/>
                <w:sz w:val="20"/>
                <w:szCs w:val="21"/>
                <w:lang w:eastAsia="zh-CN"/>
              </w:rPr>
              <w:t>预留</w:t>
            </w:r>
          </w:p>
        </w:tc>
        <w:tc>
          <w:tcPr>
            <w:tcW w:w="871" w:type="dxa"/>
            <w:tcBorders>
              <w:left w:val="single" w:color="auto" w:sz="4" w:space="0"/>
            </w:tcBorders>
            <w:vAlign w:val="center"/>
          </w:tcPr>
          <w:p>
            <w:pPr>
              <w:jc w:val="center"/>
              <w:rPr>
                <w:rFonts w:hint="eastAsia" w:ascii="黑体" w:hAnsi="Times New Roman" w:cs="黑体"/>
                <w:kern w:val="0"/>
                <w:sz w:val="20"/>
                <w:szCs w:val="21"/>
                <w:lang w:val="en-US" w:eastAsia="zh-CN"/>
              </w:rPr>
            </w:pPr>
            <w:r>
              <w:rPr>
                <w:rFonts w:hint="eastAsia" w:ascii="黑体" w:hAnsi="Times New Roman" w:cs="黑体"/>
                <w:kern w:val="0"/>
                <w:sz w:val="20"/>
                <w:szCs w:val="21"/>
                <w:lang w:val="en-US" w:eastAsia="zh-CN"/>
              </w:rPr>
              <w:t>开门保持状态：</w:t>
            </w:r>
          </w:p>
          <w:p>
            <w:pPr>
              <w:pStyle w:val="11"/>
              <w:ind w:firstLine="0" w:firstLineChars="0"/>
              <w:jc w:val="center"/>
              <w:rPr>
                <w:rFonts w:ascii="宋体" w:hAnsi="宋体" w:eastAsia="宋体" w:cs="黑体"/>
                <w:kern w:val="0"/>
                <w:sz w:val="15"/>
                <w:szCs w:val="15"/>
                <w:lang w:eastAsia="zh-CN"/>
              </w:rPr>
            </w:pPr>
            <w:r>
              <w:rPr>
                <w:rFonts w:hint="eastAsia" w:ascii="宋体" w:hAnsi="宋体" w:eastAsia="宋体" w:cs="黑体"/>
                <w:kern w:val="0"/>
                <w:sz w:val="15"/>
                <w:szCs w:val="15"/>
                <w:lang w:eastAsia="zh-CN"/>
              </w:rPr>
              <w:t>1为成功</w:t>
            </w:r>
          </w:p>
          <w:p>
            <w:pPr>
              <w:jc w:val="center"/>
              <w:rPr>
                <w:rFonts w:hint="default" w:ascii="黑体" w:hAnsi="Times New Roman" w:cs="黑体"/>
                <w:kern w:val="0"/>
                <w:sz w:val="20"/>
                <w:szCs w:val="21"/>
                <w:lang w:val="en-US" w:eastAsia="zh-CN"/>
              </w:rPr>
            </w:pPr>
            <w:r>
              <w:rPr>
                <w:rFonts w:hint="eastAsia" w:ascii="宋体" w:hAnsi="宋体" w:eastAsia="宋体" w:cs="黑体"/>
                <w:kern w:val="0"/>
                <w:sz w:val="15"/>
                <w:szCs w:val="15"/>
                <w:lang w:eastAsia="zh-CN"/>
              </w:rPr>
              <w:t>0为失败</w:t>
            </w:r>
          </w:p>
        </w:tc>
        <w:tc>
          <w:tcPr>
            <w:tcW w:w="889" w:type="dxa"/>
            <w:vAlign w:val="center"/>
          </w:tcPr>
          <w:p>
            <w:pPr>
              <w:jc w:val="center"/>
              <w:rPr>
                <w:rFonts w:ascii="黑体" w:hAnsi="Times New Roman" w:cs="黑体"/>
                <w:kern w:val="0"/>
                <w:sz w:val="20"/>
                <w:szCs w:val="21"/>
                <w:lang w:eastAsia="zh-CN"/>
              </w:rPr>
            </w:pPr>
            <w:r>
              <w:rPr>
                <w:rFonts w:hint="eastAsia" w:ascii="黑体" w:hAnsi="Times New Roman" w:cs="黑体"/>
                <w:kern w:val="0"/>
                <w:sz w:val="20"/>
                <w:szCs w:val="21"/>
                <w:lang w:eastAsia="zh-CN"/>
              </w:rPr>
              <w:t>电梯下行状态</w:t>
            </w:r>
          </w:p>
        </w:tc>
        <w:tc>
          <w:tcPr>
            <w:tcW w:w="889" w:type="dxa"/>
            <w:vAlign w:val="center"/>
          </w:tcPr>
          <w:p>
            <w:pPr>
              <w:jc w:val="center"/>
              <w:rPr>
                <w:rFonts w:ascii="Times New Roman" w:hAnsi="Times New Roman" w:cs="Times New Roman"/>
                <w:kern w:val="0"/>
                <w:sz w:val="20"/>
                <w:szCs w:val="20"/>
                <w:lang w:eastAsia="zh-CN"/>
              </w:rPr>
            </w:pPr>
            <w:r>
              <w:rPr>
                <w:rFonts w:hint="eastAsia" w:ascii="Times New Roman" w:hAnsi="Times New Roman" w:cs="Times New Roman"/>
                <w:kern w:val="0"/>
                <w:sz w:val="20"/>
                <w:szCs w:val="20"/>
                <w:lang w:eastAsia="zh-CN"/>
              </w:rPr>
              <w:t>电梯上行状态</w:t>
            </w:r>
          </w:p>
        </w:tc>
      </w:tr>
    </w:tbl>
    <w:p>
      <w:pPr>
        <w:rPr>
          <w:rFonts w:hint="eastAsia"/>
        </w:rPr>
      </w:pPr>
    </w:p>
    <w:p>
      <w:pPr>
        <w:pStyle w:val="11"/>
        <w:numPr>
          <w:ilvl w:val="0"/>
          <w:numId w:val="2"/>
        </w:numPr>
        <w:ind w:firstLineChars="0"/>
        <w:rPr>
          <w:rFonts w:ascii="黑体" w:cs="黑体"/>
          <w:b/>
          <w:sz w:val="24"/>
        </w:rPr>
      </w:pPr>
      <w:r>
        <w:rPr>
          <w:rFonts w:hint="eastAsia" w:ascii="黑体" w:cs="黑体"/>
          <w:b/>
          <w:sz w:val="24"/>
          <w:lang w:eastAsia="zh-CN"/>
        </w:rPr>
        <w:t>关门</w:t>
      </w:r>
      <w:r>
        <w:rPr>
          <w:rFonts w:hint="eastAsia" w:ascii="黑体" w:cs="黑体"/>
          <w:b/>
          <w:sz w:val="24"/>
        </w:rPr>
        <w:t>指令</w:t>
      </w:r>
    </w:p>
    <w:p>
      <w:pPr>
        <w:ind w:firstLine="360"/>
        <w:jc w:val="left"/>
        <w:rPr>
          <w:rFonts w:ascii="黑体" w:cs="黑体"/>
          <w:color w:val="FF0000"/>
          <w:sz w:val="24"/>
        </w:rPr>
      </w:pPr>
      <w:r>
        <w:rPr>
          <w:rFonts w:hint="eastAsia" w:ascii="黑体" w:cs="黑体"/>
          <w:color w:val="FF0000"/>
          <w:sz w:val="24"/>
          <w:lang w:eastAsia="zh-CN"/>
        </w:rPr>
        <w:t>机器人</w:t>
      </w:r>
      <w:r>
        <w:rPr>
          <w:rFonts w:ascii="黑体" w:cs="黑体"/>
          <w:color w:val="FF0000"/>
          <w:sz w:val="24"/>
        </w:rPr>
        <w:t>发送：</w:t>
      </w:r>
    </w:p>
    <w:tbl>
      <w:tblPr>
        <w:tblStyle w:val="8"/>
        <w:tblW w:w="8004" w:type="dxa"/>
        <w:tblInd w:w="3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29" w:type="dxa"/>
          <w:left w:w="29" w:type="dxa"/>
          <w:bottom w:w="29" w:type="dxa"/>
          <w:right w:w="29" w:type="dxa"/>
        </w:tblCellMar>
      </w:tblPr>
      <w:tblGrid>
        <w:gridCol w:w="890"/>
        <w:gridCol w:w="890"/>
        <w:gridCol w:w="890"/>
        <w:gridCol w:w="889"/>
        <w:gridCol w:w="889"/>
        <w:gridCol w:w="889"/>
        <w:gridCol w:w="889"/>
        <w:gridCol w:w="889"/>
        <w:gridCol w:w="88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29" w:type="dxa"/>
            <w:left w:w="29" w:type="dxa"/>
            <w:bottom w:w="29" w:type="dxa"/>
            <w:right w:w="29" w:type="dxa"/>
          </w:tblCellMar>
        </w:tblPrEx>
        <w:trPr>
          <w:cantSplit/>
        </w:trPr>
        <w:tc>
          <w:tcPr>
            <w:tcW w:w="890" w:type="dxa"/>
            <w:shd w:val="clear" w:color="auto" w:fill="C6D9F0" w:themeFill="text2" w:themeFillTint="33"/>
            <w:vAlign w:val="center"/>
          </w:tcPr>
          <w:p>
            <w:pPr>
              <w:pStyle w:val="11"/>
              <w:ind w:firstLine="0" w:firstLineChars="0"/>
              <w:jc w:val="center"/>
              <w:rPr>
                <w:rFonts w:ascii="黑体" w:hAnsi="Times New Roman" w:cs="黑体"/>
                <w:kern w:val="0"/>
                <w:sz w:val="24"/>
                <w:szCs w:val="20"/>
                <w:lang w:eastAsia="en-US"/>
              </w:rPr>
            </w:pPr>
            <w:r>
              <w:rPr>
                <w:rFonts w:hint="eastAsia" w:ascii="黑体" w:hAnsi="Times New Roman" w:cs="黑体"/>
                <w:kern w:val="0"/>
                <w:sz w:val="24"/>
                <w:szCs w:val="20"/>
                <w:lang w:eastAsia="en-US"/>
              </w:rPr>
              <w:t>No</w:t>
            </w:r>
          </w:p>
        </w:tc>
        <w:tc>
          <w:tcPr>
            <w:tcW w:w="890" w:type="dxa"/>
            <w:shd w:val="clear" w:color="auto" w:fill="C6D9F0" w:themeFill="text2" w:themeFillTint="33"/>
            <w:vAlign w:val="center"/>
          </w:tcPr>
          <w:p>
            <w:pPr>
              <w:pStyle w:val="11"/>
              <w:ind w:firstLine="0" w:firstLineChars="0"/>
              <w:jc w:val="center"/>
              <w:rPr>
                <w:rFonts w:ascii="黑体" w:hAnsi="Times New Roman" w:cs="黑体"/>
                <w:kern w:val="0"/>
                <w:sz w:val="24"/>
                <w:szCs w:val="20"/>
                <w:lang w:eastAsia="en-US"/>
              </w:rPr>
            </w:pPr>
            <w:r>
              <w:rPr>
                <w:rFonts w:hint="eastAsia" w:ascii="黑体" w:hAnsi="Times New Roman" w:cs="黑体"/>
                <w:kern w:val="0"/>
                <w:sz w:val="24"/>
                <w:szCs w:val="20"/>
                <w:lang w:eastAsia="en-US"/>
              </w:rPr>
              <w:t>D7</w:t>
            </w:r>
          </w:p>
        </w:tc>
        <w:tc>
          <w:tcPr>
            <w:tcW w:w="890" w:type="dxa"/>
            <w:shd w:val="clear" w:color="auto" w:fill="C6D9F0" w:themeFill="text2" w:themeFillTint="33"/>
            <w:vAlign w:val="center"/>
          </w:tcPr>
          <w:p>
            <w:pPr>
              <w:pStyle w:val="11"/>
              <w:ind w:firstLine="0" w:firstLineChars="0"/>
              <w:jc w:val="center"/>
              <w:rPr>
                <w:rFonts w:ascii="黑体" w:hAnsi="Times New Roman" w:cs="黑体"/>
                <w:kern w:val="0"/>
                <w:sz w:val="24"/>
                <w:szCs w:val="20"/>
                <w:lang w:eastAsia="en-US"/>
              </w:rPr>
            </w:pPr>
            <w:r>
              <w:rPr>
                <w:rFonts w:hint="eastAsia" w:ascii="黑体" w:hAnsi="Times New Roman" w:cs="黑体"/>
                <w:kern w:val="0"/>
                <w:sz w:val="24"/>
                <w:szCs w:val="20"/>
                <w:lang w:eastAsia="en-US"/>
              </w:rPr>
              <w:t>D6</w:t>
            </w:r>
          </w:p>
        </w:tc>
        <w:tc>
          <w:tcPr>
            <w:tcW w:w="889" w:type="dxa"/>
            <w:shd w:val="clear" w:color="auto" w:fill="C6D9F0" w:themeFill="text2" w:themeFillTint="33"/>
            <w:vAlign w:val="center"/>
          </w:tcPr>
          <w:p>
            <w:pPr>
              <w:pStyle w:val="11"/>
              <w:ind w:firstLine="0" w:firstLineChars="0"/>
              <w:jc w:val="center"/>
              <w:rPr>
                <w:rFonts w:ascii="黑体" w:hAnsi="Times New Roman" w:cs="黑体"/>
                <w:kern w:val="0"/>
                <w:sz w:val="24"/>
                <w:szCs w:val="20"/>
                <w:lang w:eastAsia="en-US"/>
              </w:rPr>
            </w:pPr>
            <w:r>
              <w:rPr>
                <w:rFonts w:hint="eastAsia" w:ascii="黑体" w:hAnsi="Times New Roman" w:cs="黑体"/>
                <w:kern w:val="0"/>
                <w:sz w:val="24"/>
                <w:szCs w:val="20"/>
                <w:lang w:eastAsia="en-US"/>
              </w:rPr>
              <w:t>D5</w:t>
            </w:r>
          </w:p>
        </w:tc>
        <w:tc>
          <w:tcPr>
            <w:tcW w:w="889" w:type="dxa"/>
            <w:shd w:val="clear" w:color="auto" w:fill="C6D9F0" w:themeFill="text2" w:themeFillTint="33"/>
            <w:vAlign w:val="center"/>
          </w:tcPr>
          <w:p>
            <w:pPr>
              <w:pStyle w:val="11"/>
              <w:ind w:firstLine="0" w:firstLineChars="0"/>
              <w:jc w:val="center"/>
              <w:rPr>
                <w:rFonts w:ascii="黑体" w:hAnsi="Times New Roman" w:cs="黑体"/>
                <w:kern w:val="0"/>
                <w:sz w:val="24"/>
                <w:szCs w:val="20"/>
                <w:lang w:eastAsia="en-US"/>
              </w:rPr>
            </w:pPr>
            <w:r>
              <w:rPr>
                <w:rFonts w:hint="eastAsia" w:ascii="黑体" w:hAnsi="Times New Roman" w:cs="黑体"/>
                <w:kern w:val="0"/>
                <w:sz w:val="24"/>
                <w:szCs w:val="20"/>
                <w:lang w:eastAsia="en-US"/>
              </w:rPr>
              <w:t>D4</w:t>
            </w:r>
          </w:p>
        </w:tc>
        <w:tc>
          <w:tcPr>
            <w:tcW w:w="889" w:type="dxa"/>
            <w:shd w:val="clear" w:color="auto" w:fill="C6D9F0" w:themeFill="text2" w:themeFillTint="33"/>
            <w:vAlign w:val="center"/>
          </w:tcPr>
          <w:p>
            <w:pPr>
              <w:pStyle w:val="11"/>
              <w:ind w:firstLine="0" w:firstLineChars="0"/>
              <w:jc w:val="center"/>
              <w:rPr>
                <w:rFonts w:ascii="黑体" w:hAnsi="Times New Roman" w:cs="黑体"/>
                <w:kern w:val="0"/>
                <w:sz w:val="24"/>
                <w:szCs w:val="20"/>
                <w:lang w:eastAsia="en-US"/>
              </w:rPr>
            </w:pPr>
            <w:r>
              <w:rPr>
                <w:rFonts w:hint="eastAsia" w:ascii="黑体" w:hAnsi="Times New Roman" w:cs="黑体"/>
                <w:kern w:val="0"/>
                <w:sz w:val="24"/>
                <w:szCs w:val="20"/>
                <w:lang w:eastAsia="en-US"/>
              </w:rPr>
              <w:t>D</w:t>
            </w:r>
            <w:r>
              <w:rPr>
                <w:rFonts w:ascii="黑体" w:hAnsi="Times New Roman" w:cs="黑体"/>
                <w:kern w:val="0"/>
                <w:sz w:val="24"/>
                <w:szCs w:val="20"/>
                <w:lang w:eastAsia="en-US"/>
              </w:rPr>
              <w:t>3</w:t>
            </w:r>
          </w:p>
        </w:tc>
        <w:tc>
          <w:tcPr>
            <w:tcW w:w="889" w:type="dxa"/>
            <w:shd w:val="clear" w:color="auto" w:fill="C6D9F0" w:themeFill="text2" w:themeFillTint="33"/>
            <w:vAlign w:val="center"/>
          </w:tcPr>
          <w:p>
            <w:pPr>
              <w:pStyle w:val="11"/>
              <w:ind w:firstLine="0" w:firstLineChars="0"/>
              <w:jc w:val="center"/>
              <w:rPr>
                <w:rFonts w:ascii="黑体" w:hAnsi="Times New Roman" w:cs="黑体"/>
                <w:kern w:val="0"/>
                <w:sz w:val="24"/>
                <w:szCs w:val="20"/>
                <w:lang w:eastAsia="en-US"/>
              </w:rPr>
            </w:pPr>
            <w:r>
              <w:rPr>
                <w:rFonts w:hint="eastAsia" w:ascii="黑体" w:hAnsi="Times New Roman" w:cs="黑体"/>
                <w:kern w:val="0"/>
                <w:sz w:val="24"/>
                <w:szCs w:val="20"/>
                <w:lang w:eastAsia="en-US"/>
              </w:rPr>
              <w:t>D2</w:t>
            </w:r>
          </w:p>
        </w:tc>
        <w:tc>
          <w:tcPr>
            <w:tcW w:w="889" w:type="dxa"/>
            <w:shd w:val="clear" w:color="auto" w:fill="C6D9F0" w:themeFill="text2" w:themeFillTint="33"/>
            <w:vAlign w:val="center"/>
          </w:tcPr>
          <w:p>
            <w:pPr>
              <w:pStyle w:val="11"/>
              <w:ind w:firstLine="0" w:firstLineChars="0"/>
              <w:jc w:val="center"/>
              <w:rPr>
                <w:rFonts w:ascii="黑体" w:hAnsi="Times New Roman" w:cs="黑体"/>
                <w:kern w:val="0"/>
                <w:sz w:val="24"/>
                <w:szCs w:val="20"/>
                <w:lang w:eastAsia="en-US"/>
              </w:rPr>
            </w:pPr>
            <w:r>
              <w:rPr>
                <w:rFonts w:hint="eastAsia" w:ascii="黑体" w:hAnsi="Times New Roman" w:cs="黑体"/>
                <w:kern w:val="0"/>
                <w:sz w:val="24"/>
                <w:szCs w:val="20"/>
                <w:lang w:eastAsia="en-US"/>
              </w:rPr>
              <w:t>D1</w:t>
            </w:r>
          </w:p>
        </w:tc>
        <w:tc>
          <w:tcPr>
            <w:tcW w:w="889" w:type="dxa"/>
            <w:shd w:val="clear" w:color="auto" w:fill="C6D9F0" w:themeFill="text2" w:themeFillTint="33"/>
            <w:vAlign w:val="center"/>
          </w:tcPr>
          <w:p>
            <w:pPr>
              <w:pStyle w:val="11"/>
              <w:ind w:firstLine="0" w:firstLineChars="0"/>
              <w:jc w:val="center"/>
              <w:rPr>
                <w:rFonts w:ascii="黑体" w:hAnsi="Times New Roman" w:cs="黑体"/>
                <w:kern w:val="0"/>
                <w:sz w:val="24"/>
                <w:szCs w:val="20"/>
                <w:lang w:eastAsia="en-US"/>
              </w:rPr>
            </w:pPr>
            <w:r>
              <w:rPr>
                <w:rFonts w:hint="eastAsia" w:ascii="黑体" w:hAnsi="Times New Roman" w:cs="黑体"/>
                <w:kern w:val="0"/>
                <w:sz w:val="24"/>
                <w:szCs w:val="20"/>
                <w:lang w:eastAsia="en-US"/>
              </w:rPr>
              <w:t>D0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29" w:type="dxa"/>
            <w:left w:w="29" w:type="dxa"/>
            <w:bottom w:w="29" w:type="dxa"/>
            <w:right w:w="29" w:type="dxa"/>
          </w:tblCellMar>
        </w:tblPrEx>
        <w:trPr>
          <w:cantSplit/>
        </w:trPr>
        <w:tc>
          <w:tcPr>
            <w:tcW w:w="890" w:type="dxa"/>
            <w:vAlign w:val="center"/>
          </w:tcPr>
          <w:p>
            <w:pPr>
              <w:pStyle w:val="11"/>
              <w:ind w:firstLine="0" w:firstLineChars="0"/>
              <w:jc w:val="center"/>
              <w:rPr>
                <w:rFonts w:ascii="黑体" w:hAnsi="Times New Roman" w:cs="黑体"/>
                <w:kern w:val="0"/>
                <w:sz w:val="24"/>
                <w:szCs w:val="20"/>
                <w:lang w:eastAsia="zh-CN"/>
              </w:rPr>
            </w:pPr>
            <w:r>
              <w:rPr>
                <w:rFonts w:hint="eastAsia" w:ascii="黑体" w:hAnsi="Times New Roman" w:cs="黑体"/>
                <w:kern w:val="0"/>
                <w:sz w:val="24"/>
                <w:szCs w:val="20"/>
                <w:lang w:eastAsia="zh-CN"/>
              </w:rPr>
              <w:t>1</w:t>
            </w:r>
          </w:p>
        </w:tc>
        <w:tc>
          <w:tcPr>
            <w:tcW w:w="7114" w:type="dxa"/>
            <w:gridSpan w:val="8"/>
            <w:vAlign w:val="center"/>
          </w:tcPr>
          <w:p>
            <w:pPr>
              <w:pStyle w:val="11"/>
              <w:ind w:firstLine="0" w:firstLineChars="0"/>
              <w:jc w:val="center"/>
              <w:rPr>
                <w:rFonts w:ascii="宋体" w:hAnsi="宋体" w:eastAsia="宋体" w:cs="黑体"/>
                <w:kern w:val="0"/>
                <w:sz w:val="20"/>
                <w:szCs w:val="21"/>
                <w:lang w:eastAsia="zh-CN"/>
              </w:rPr>
            </w:pPr>
            <w:r>
              <w:rPr>
                <w:rFonts w:hint="eastAsia" w:ascii="宋体" w:hAnsi="宋体" w:eastAsia="宋体" w:cs="黑体"/>
                <w:kern w:val="0"/>
                <w:sz w:val="20"/>
                <w:szCs w:val="21"/>
                <w:lang w:eastAsia="en-US"/>
              </w:rPr>
              <w:t>命令字：</w:t>
            </w:r>
            <w:r>
              <w:rPr>
                <w:rFonts w:ascii="宋体" w:hAnsi="宋体" w:eastAsia="宋体" w:cs="黑体"/>
                <w:kern w:val="0"/>
                <w:sz w:val="20"/>
                <w:szCs w:val="21"/>
                <w:lang w:eastAsia="en-US"/>
              </w:rPr>
              <w:t>0x0</w:t>
            </w:r>
            <w:r>
              <w:rPr>
                <w:rFonts w:hint="eastAsia" w:ascii="宋体" w:hAnsi="宋体" w:cs="黑体"/>
                <w:kern w:val="0"/>
                <w:sz w:val="20"/>
                <w:szCs w:val="21"/>
                <w:lang w:val="en-US" w:eastAsia="zh-CN"/>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29" w:type="dxa"/>
            <w:left w:w="29" w:type="dxa"/>
            <w:bottom w:w="29" w:type="dxa"/>
            <w:right w:w="29" w:type="dxa"/>
          </w:tblCellMar>
        </w:tblPrEx>
        <w:trPr>
          <w:cantSplit/>
        </w:trPr>
        <w:tc>
          <w:tcPr>
            <w:tcW w:w="890" w:type="dxa"/>
            <w:vAlign w:val="center"/>
          </w:tcPr>
          <w:p>
            <w:pPr>
              <w:pStyle w:val="11"/>
              <w:ind w:firstLine="0" w:firstLineChars="0"/>
              <w:jc w:val="center"/>
              <w:rPr>
                <w:rFonts w:ascii="黑体" w:hAnsi="Times New Roman" w:cs="黑体"/>
                <w:kern w:val="0"/>
                <w:sz w:val="24"/>
                <w:szCs w:val="20"/>
                <w:lang w:eastAsia="zh-CN"/>
              </w:rPr>
            </w:pPr>
            <w:r>
              <w:rPr>
                <w:rFonts w:hint="eastAsia" w:ascii="黑体" w:hAnsi="Times New Roman" w:cs="黑体"/>
                <w:kern w:val="0"/>
                <w:sz w:val="24"/>
                <w:szCs w:val="20"/>
                <w:lang w:eastAsia="zh-CN"/>
              </w:rPr>
              <w:t>2</w:t>
            </w:r>
          </w:p>
        </w:tc>
        <w:tc>
          <w:tcPr>
            <w:tcW w:w="7114" w:type="dxa"/>
            <w:gridSpan w:val="8"/>
            <w:vAlign w:val="center"/>
          </w:tcPr>
          <w:p>
            <w:pPr>
              <w:pStyle w:val="11"/>
              <w:ind w:firstLine="0" w:firstLineChars="0"/>
              <w:jc w:val="center"/>
              <w:rPr>
                <w:rFonts w:ascii="宋体" w:hAnsi="宋体" w:eastAsia="宋体" w:cs="黑体"/>
                <w:kern w:val="0"/>
                <w:sz w:val="20"/>
                <w:szCs w:val="21"/>
                <w:lang w:eastAsia="zh-CN"/>
              </w:rPr>
            </w:pPr>
            <w:r>
              <w:rPr>
                <w:rFonts w:hint="eastAsia" w:ascii="宋体" w:hAnsi="宋体" w:eastAsia="宋体" w:cs="黑体"/>
                <w:kern w:val="0"/>
                <w:sz w:val="20"/>
                <w:szCs w:val="21"/>
                <w:lang w:eastAsia="en-US"/>
              </w:rPr>
              <w:t>ID号：</w:t>
            </w:r>
            <w:r>
              <w:rPr>
                <w:rFonts w:hint="eastAsia" w:ascii="宋体" w:hAnsi="宋体" w:eastAsia="宋体" w:cs="黑体"/>
                <w:kern w:val="0"/>
                <w:sz w:val="20"/>
                <w:szCs w:val="21"/>
                <w:lang w:eastAsia="zh-CN"/>
              </w:rPr>
              <w:t>0x</w:t>
            </w:r>
            <w:r>
              <w:rPr>
                <w:rFonts w:ascii="宋体" w:hAnsi="宋体" w:eastAsia="宋体" w:cs="黑体"/>
                <w:kern w:val="0"/>
                <w:sz w:val="20"/>
                <w:szCs w:val="21"/>
                <w:lang w:eastAsia="zh-CN"/>
              </w:rPr>
              <w:t>00～</w:t>
            </w:r>
            <w:r>
              <w:rPr>
                <w:rFonts w:hint="eastAsia" w:ascii="宋体" w:hAnsi="宋体" w:eastAsia="宋体" w:cs="黑体"/>
                <w:kern w:val="0"/>
                <w:sz w:val="20"/>
                <w:szCs w:val="21"/>
                <w:lang w:eastAsia="zh-CN"/>
              </w:rPr>
              <w:t>0xFF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29" w:type="dxa"/>
            <w:left w:w="29" w:type="dxa"/>
            <w:bottom w:w="29" w:type="dxa"/>
            <w:right w:w="29" w:type="dxa"/>
          </w:tblCellMar>
        </w:tblPrEx>
        <w:trPr>
          <w:cantSplit/>
        </w:trPr>
        <w:tc>
          <w:tcPr>
            <w:tcW w:w="890" w:type="dxa"/>
            <w:vAlign w:val="center"/>
          </w:tcPr>
          <w:p>
            <w:pPr>
              <w:pStyle w:val="11"/>
              <w:ind w:firstLine="0" w:firstLineChars="0"/>
              <w:jc w:val="center"/>
              <w:rPr>
                <w:rFonts w:ascii="黑体" w:hAnsi="Times New Roman" w:cs="黑体"/>
                <w:kern w:val="0"/>
                <w:sz w:val="24"/>
                <w:szCs w:val="20"/>
                <w:lang w:eastAsia="zh-CN"/>
              </w:rPr>
            </w:pPr>
            <w:r>
              <w:rPr>
                <w:rFonts w:ascii="黑体" w:hAnsi="Times New Roman" w:cs="黑体"/>
                <w:kern w:val="0"/>
                <w:sz w:val="24"/>
                <w:szCs w:val="20"/>
                <w:lang w:eastAsia="zh-CN"/>
              </w:rPr>
              <w:t>3</w:t>
            </w:r>
          </w:p>
        </w:tc>
        <w:tc>
          <w:tcPr>
            <w:tcW w:w="890" w:type="dxa"/>
            <w:vAlign w:val="center"/>
          </w:tcPr>
          <w:p>
            <w:pPr>
              <w:pStyle w:val="11"/>
              <w:ind w:firstLine="0" w:firstLineChars="0"/>
              <w:jc w:val="center"/>
              <w:rPr>
                <w:rFonts w:ascii="宋体" w:hAnsi="宋体" w:eastAsia="宋体" w:cs="黑体"/>
                <w:kern w:val="0"/>
                <w:sz w:val="20"/>
                <w:szCs w:val="21"/>
                <w:lang w:eastAsia="en-US"/>
              </w:rPr>
            </w:pPr>
            <w:r>
              <w:rPr>
                <w:rFonts w:hint="eastAsia" w:ascii="黑体" w:hAnsi="Times New Roman" w:cs="黑体"/>
                <w:kern w:val="0"/>
                <w:sz w:val="20"/>
                <w:szCs w:val="21"/>
                <w:lang w:eastAsia="zh-CN"/>
              </w:rPr>
              <w:t>预留</w:t>
            </w:r>
          </w:p>
        </w:tc>
        <w:tc>
          <w:tcPr>
            <w:tcW w:w="890" w:type="dxa"/>
            <w:vAlign w:val="center"/>
          </w:tcPr>
          <w:p>
            <w:pPr>
              <w:jc w:val="center"/>
              <w:rPr>
                <w:rFonts w:ascii="Times New Roman" w:hAnsi="Times New Roman" w:cs="Times New Roman"/>
                <w:kern w:val="0"/>
                <w:sz w:val="20"/>
                <w:szCs w:val="21"/>
                <w:lang w:eastAsia="en-US"/>
              </w:rPr>
            </w:pPr>
            <w:r>
              <w:rPr>
                <w:rFonts w:hint="eastAsia" w:ascii="黑体" w:hAnsi="Times New Roman" w:cs="黑体"/>
                <w:kern w:val="0"/>
                <w:sz w:val="20"/>
                <w:szCs w:val="21"/>
                <w:lang w:eastAsia="zh-CN"/>
              </w:rPr>
              <w:t>预留</w:t>
            </w:r>
          </w:p>
        </w:tc>
        <w:tc>
          <w:tcPr>
            <w:tcW w:w="889" w:type="dxa"/>
            <w:vAlign w:val="center"/>
          </w:tcPr>
          <w:p>
            <w:pPr>
              <w:jc w:val="center"/>
              <w:rPr>
                <w:rFonts w:ascii="Times New Roman" w:hAnsi="Times New Roman" w:cs="Times New Roman"/>
                <w:kern w:val="0"/>
                <w:sz w:val="20"/>
                <w:szCs w:val="21"/>
                <w:lang w:eastAsia="en-US"/>
              </w:rPr>
            </w:pPr>
            <w:r>
              <w:rPr>
                <w:rFonts w:hint="eastAsia" w:ascii="黑体" w:hAnsi="Times New Roman" w:cs="黑体"/>
                <w:kern w:val="0"/>
                <w:sz w:val="20"/>
                <w:szCs w:val="21"/>
                <w:lang w:eastAsia="zh-CN"/>
              </w:rPr>
              <w:t>后门关门指令</w:t>
            </w:r>
          </w:p>
        </w:tc>
        <w:tc>
          <w:tcPr>
            <w:tcW w:w="889" w:type="dxa"/>
            <w:vAlign w:val="center"/>
          </w:tcPr>
          <w:p>
            <w:pPr>
              <w:jc w:val="center"/>
              <w:rPr>
                <w:rFonts w:ascii="Times New Roman" w:hAnsi="Times New Roman" w:cs="Times New Roman"/>
                <w:kern w:val="0"/>
                <w:sz w:val="20"/>
                <w:szCs w:val="21"/>
                <w:lang w:eastAsia="en-US"/>
              </w:rPr>
            </w:pPr>
            <w:r>
              <w:rPr>
                <w:rFonts w:hint="eastAsia" w:ascii="黑体" w:hAnsi="Times New Roman" w:cs="黑体"/>
                <w:kern w:val="0"/>
                <w:sz w:val="20"/>
                <w:szCs w:val="21"/>
                <w:lang w:eastAsia="zh-CN"/>
              </w:rPr>
              <w:t>前门关门指令</w:t>
            </w:r>
          </w:p>
        </w:tc>
        <w:tc>
          <w:tcPr>
            <w:tcW w:w="889" w:type="dxa"/>
            <w:vAlign w:val="center"/>
          </w:tcPr>
          <w:p>
            <w:pPr>
              <w:pStyle w:val="11"/>
              <w:ind w:firstLine="0" w:firstLineChars="0"/>
              <w:jc w:val="center"/>
              <w:rPr>
                <w:rFonts w:ascii="宋体" w:hAnsi="宋体" w:eastAsia="宋体" w:cs="黑体"/>
                <w:kern w:val="0"/>
                <w:sz w:val="20"/>
                <w:szCs w:val="21"/>
                <w:lang w:eastAsia="en-US"/>
              </w:rPr>
            </w:pPr>
            <w:r>
              <w:rPr>
                <w:rFonts w:hint="eastAsia" w:ascii="宋体" w:hAnsi="宋体" w:cs="黑体"/>
                <w:kern w:val="0"/>
                <w:sz w:val="20"/>
                <w:szCs w:val="21"/>
                <w:lang w:eastAsia="zh-CN"/>
              </w:rPr>
              <w:t>预留</w:t>
            </w:r>
          </w:p>
        </w:tc>
        <w:tc>
          <w:tcPr>
            <w:tcW w:w="889" w:type="dxa"/>
            <w:vAlign w:val="center"/>
          </w:tcPr>
          <w:p>
            <w:pPr>
              <w:pStyle w:val="11"/>
              <w:ind w:firstLine="0" w:firstLineChars="0"/>
              <w:jc w:val="center"/>
              <w:rPr>
                <w:rFonts w:hint="eastAsia" w:ascii="宋体" w:hAnsi="宋体" w:cs="黑体"/>
                <w:kern w:val="0"/>
                <w:sz w:val="20"/>
                <w:szCs w:val="21"/>
                <w:lang w:eastAsia="zh-CN"/>
              </w:rPr>
            </w:pPr>
            <w:r>
              <w:rPr>
                <w:rFonts w:hint="eastAsia" w:ascii="宋体" w:hAnsi="宋体" w:cs="黑体"/>
                <w:kern w:val="0"/>
                <w:sz w:val="20"/>
                <w:szCs w:val="21"/>
                <w:lang w:eastAsia="zh-CN"/>
              </w:rPr>
              <w:t>预留</w:t>
            </w:r>
          </w:p>
        </w:tc>
        <w:tc>
          <w:tcPr>
            <w:tcW w:w="889" w:type="dxa"/>
            <w:vAlign w:val="center"/>
          </w:tcPr>
          <w:p>
            <w:pPr>
              <w:pStyle w:val="11"/>
              <w:ind w:firstLine="0" w:firstLineChars="0"/>
              <w:jc w:val="center"/>
              <w:rPr>
                <w:rFonts w:hint="eastAsia" w:ascii="宋体" w:hAnsi="宋体" w:cs="黑体"/>
                <w:kern w:val="0"/>
                <w:sz w:val="20"/>
                <w:szCs w:val="21"/>
                <w:lang w:eastAsia="zh-CN"/>
              </w:rPr>
            </w:pPr>
            <w:r>
              <w:rPr>
                <w:rFonts w:hint="eastAsia" w:ascii="宋体" w:hAnsi="宋体" w:cs="黑体"/>
                <w:kern w:val="0"/>
                <w:sz w:val="20"/>
                <w:szCs w:val="21"/>
                <w:lang w:eastAsia="zh-CN"/>
              </w:rPr>
              <w:t>预留</w:t>
            </w:r>
          </w:p>
        </w:tc>
        <w:tc>
          <w:tcPr>
            <w:tcW w:w="889" w:type="dxa"/>
            <w:vAlign w:val="center"/>
          </w:tcPr>
          <w:p>
            <w:pPr>
              <w:pStyle w:val="11"/>
              <w:ind w:firstLine="0" w:firstLineChars="0"/>
              <w:jc w:val="center"/>
              <w:rPr>
                <w:rFonts w:hint="eastAsia" w:ascii="宋体" w:hAnsi="宋体" w:cs="黑体"/>
                <w:kern w:val="0"/>
                <w:sz w:val="20"/>
                <w:szCs w:val="21"/>
                <w:lang w:eastAsia="zh-CN"/>
              </w:rPr>
            </w:pPr>
            <w:r>
              <w:rPr>
                <w:rFonts w:hint="eastAsia" w:ascii="宋体" w:hAnsi="宋体" w:cs="黑体"/>
                <w:kern w:val="0"/>
                <w:sz w:val="20"/>
                <w:szCs w:val="21"/>
                <w:lang w:eastAsia="zh-CN"/>
              </w:rPr>
              <w:t>退出专用模式</w:t>
            </w:r>
          </w:p>
        </w:tc>
      </w:tr>
    </w:tbl>
    <w:p>
      <w:pPr>
        <w:rPr>
          <w:rFonts w:hint="eastAsia"/>
        </w:rPr>
      </w:pPr>
    </w:p>
    <w:p>
      <w:pPr>
        <w:ind w:firstLine="420"/>
        <w:rPr>
          <w:rFonts w:ascii="黑体" w:cs="黑体"/>
          <w:color w:val="FF0000"/>
          <w:sz w:val="24"/>
        </w:rPr>
      </w:pPr>
      <w:r>
        <w:rPr>
          <w:rFonts w:ascii="黑体" w:cs="黑体"/>
          <w:color w:val="FF0000"/>
          <w:sz w:val="24"/>
        </w:rPr>
        <w:t xml:space="preserve">电梯发送： </w:t>
      </w:r>
    </w:p>
    <w:tbl>
      <w:tblPr>
        <w:tblStyle w:val="8"/>
        <w:tblW w:w="8004" w:type="dxa"/>
        <w:tblInd w:w="3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29" w:type="dxa"/>
          <w:left w:w="29" w:type="dxa"/>
          <w:bottom w:w="29" w:type="dxa"/>
          <w:right w:w="29" w:type="dxa"/>
        </w:tblCellMar>
      </w:tblPr>
      <w:tblGrid>
        <w:gridCol w:w="890"/>
        <w:gridCol w:w="890"/>
        <w:gridCol w:w="889"/>
        <w:gridCol w:w="889"/>
        <w:gridCol w:w="889"/>
        <w:gridCol w:w="889"/>
        <w:gridCol w:w="19"/>
        <w:gridCol w:w="871"/>
        <w:gridCol w:w="889"/>
        <w:gridCol w:w="88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29" w:type="dxa"/>
            <w:left w:w="29" w:type="dxa"/>
            <w:bottom w:w="29" w:type="dxa"/>
            <w:right w:w="29" w:type="dxa"/>
          </w:tblCellMar>
        </w:tblPrEx>
        <w:trPr>
          <w:cantSplit/>
        </w:trPr>
        <w:tc>
          <w:tcPr>
            <w:tcW w:w="890" w:type="dxa"/>
            <w:shd w:val="clear" w:color="auto" w:fill="C6D9F0" w:themeFill="text2" w:themeFillTint="33"/>
            <w:vAlign w:val="center"/>
          </w:tcPr>
          <w:p>
            <w:pPr>
              <w:pStyle w:val="11"/>
              <w:ind w:firstLine="0" w:firstLineChars="0"/>
              <w:jc w:val="center"/>
              <w:rPr>
                <w:rFonts w:ascii="黑体" w:hAnsi="Times New Roman" w:cs="黑体"/>
                <w:kern w:val="0"/>
                <w:sz w:val="24"/>
                <w:szCs w:val="20"/>
                <w:lang w:eastAsia="en-US"/>
              </w:rPr>
            </w:pPr>
            <w:r>
              <w:rPr>
                <w:rFonts w:hint="eastAsia" w:ascii="黑体" w:hAnsi="Times New Roman" w:cs="黑体"/>
                <w:kern w:val="0"/>
                <w:sz w:val="24"/>
                <w:szCs w:val="20"/>
                <w:lang w:eastAsia="en-US"/>
              </w:rPr>
              <w:t>No</w:t>
            </w:r>
          </w:p>
        </w:tc>
        <w:tc>
          <w:tcPr>
            <w:tcW w:w="890" w:type="dxa"/>
            <w:shd w:val="clear" w:color="auto" w:fill="C6D9F0" w:themeFill="text2" w:themeFillTint="33"/>
            <w:vAlign w:val="center"/>
          </w:tcPr>
          <w:p>
            <w:pPr>
              <w:pStyle w:val="11"/>
              <w:ind w:firstLine="0" w:firstLineChars="0"/>
              <w:jc w:val="center"/>
              <w:rPr>
                <w:rFonts w:ascii="黑体" w:hAnsi="Times New Roman" w:cs="黑体"/>
                <w:kern w:val="0"/>
                <w:sz w:val="24"/>
                <w:szCs w:val="20"/>
                <w:lang w:eastAsia="en-US"/>
              </w:rPr>
            </w:pPr>
            <w:r>
              <w:rPr>
                <w:rFonts w:hint="eastAsia" w:ascii="黑体" w:hAnsi="Times New Roman" w:cs="黑体"/>
                <w:kern w:val="0"/>
                <w:sz w:val="24"/>
                <w:szCs w:val="20"/>
                <w:lang w:eastAsia="en-US"/>
              </w:rPr>
              <w:t>D7</w:t>
            </w:r>
          </w:p>
        </w:tc>
        <w:tc>
          <w:tcPr>
            <w:tcW w:w="889" w:type="dxa"/>
            <w:shd w:val="clear" w:color="auto" w:fill="C6D9F0" w:themeFill="text2" w:themeFillTint="33"/>
            <w:vAlign w:val="center"/>
          </w:tcPr>
          <w:p>
            <w:pPr>
              <w:pStyle w:val="11"/>
              <w:ind w:firstLine="0" w:firstLineChars="0"/>
              <w:jc w:val="center"/>
              <w:rPr>
                <w:rFonts w:ascii="黑体" w:hAnsi="Times New Roman" w:cs="黑体"/>
                <w:kern w:val="0"/>
                <w:sz w:val="24"/>
                <w:szCs w:val="20"/>
                <w:lang w:eastAsia="en-US"/>
              </w:rPr>
            </w:pPr>
            <w:r>
              <w:rPr>
                <w:rFonts w:hint="eastAsia" w:ascii="黑体" w:hAnsi="Times New Roman" w:cs="黑体"/>
                <w:kern w:val="0"/>
                <w:sz w:val="24"/>
                <w:szCs w:val="20"/>
                <w:lang w:eastAsia="en-US"/>
              </w:rPr>
              <w:t>D6</w:t>
            </w:r>
          </w:p>
        </w:tc>
        <w:tc>
          <w:tcPr>
            <w:tcW w:w="889" w:type="dxa"/>
            <w:shd w:val="clear" w:color="auto" w:fill="C6D9F0" w:themeFill="text2" w:themeFillTint="33"/>
            <w:vAlign w:val="center"/>
          </w:tcPr>
          <w:p>
            <w:pPr>
              <w:pStyle w:val="11"/>
              <w:ind w:firstLine="0" w:firstLineChars="0"/>
              <w:jc w:val="center"/>
              <w:rPr>
                <w:rFonts w:ascii="黑体" w:hAnsi="Times New Roman" w:cs="黑体"/>
                <w:kern w:val="0"/>
                <w:sz w:val="24"/>
                <w:szCs w:val="20"/>
                <w:lang w:eastAsia="en-US"/>
              </w:rPr>
            </w:pPr>
            <w:r>
              <w:rPr>
                <w:rFonts w:hint="eastAsia" w:ascii="黑体" w:hAnsi="Times New Roman" w:cs="黑体"/>
                <w:kern w:val="0"/>
                <w:sz w:val="24"/>
                <w:szCs w:val="20"/>
                <w:lang w:eastAsia="en-US"/>
              </w:rPr>
              <w:t>D5</w:t>
            </w:r>
          </w:p>
        </w:tc>
        <w:tc>
          <w:tcPr>
            <w:tcW w:w="889" w:type="dxa"/>
            <w:shd w:val="clear" w:color="auto" w:fill="C6D9F0" w:themeFill="text2" w:themeFillTint="33"/>
            <w:vAlign w:val="center"/>
          </w:tcPr>
          <w:p>
            <w:pPr>
              <w:pStyle w:val="11"/>
              <w:ind w:firstLine="0" w:firstLineChars="0"/>
              <w:jc w:val="center"/>
              <w:rPr>
                <w:rFonts w:ascii="黑体" w:hAnsi="Times New Roman" w:cs="黑体"/>
                <w:kern w:val="0"/>
                <w:sz w:val="24"/>
                <w:szCs w:val="20"/>
                <w:lang w:eastAsia="en-US"/>
              </w:rPr>
            </w:pPr>
            <w:r>
              <w:rPr>
                <w:rFonts w:hint="eastAsia" w:ascii="黑体" w:hAnsi="Times New Roman" w:cs="黑体"/>
                <w:kern w:val="0"/>
                <w:sz w:val="24"/>
                <w:szCs w:val="20"/>
                <w:lang w:eastAsia="en-US"/>
              </w:rPr>
              <w:t>D4</w:t>
            </w:r>
          </w:p>
        </w:tc>
        <w:tc>
          <w:tcPr>
            <w:tcW w:w="889" w:type="dxa"/>
            <w:shd w:val="clear" w:color="auto" w:fill="C6D9F0" w:themeFill="text2" w:themeFillTint="33"/>
            <w:vAlign w:val="center"/>
          </w:tcPr>
          <w:p>
            <w:pPr>
              <w:pStyle w:val="11"/>
              <w:ind w:firstLine="0" w:firstLineChars="0"/>
              <w:jc w:val="center"/>
              <w:rPr>
                <w:rFonts w:ascii="黑体" w:hAnsi="Times New Roman" w:cs="黑体"/>
                <w:kern w:val="0"/>
                <w:sz w:val="24"/>
                <w:szCs w:val="20"/>
                <w:lang w:eastAsia="en-US"/>
              </w:rPr>
            </w:pPr>
            <w:r>
              <w:rPr>
                <w:rFonts w:hint="eastAsia" w:ascii="黑体" w:hAnsi="Times New Roman" w:cs="黑体"/>
                <w:kern w:val="0"/>
                <w:sz w:val="24"/>
                <w:szCs w:val="20"/>
                <w:lang w:eastAsia="en-US"/>
              </w:rPr>
              <w:t>D</w:t>
            </w:r>
            <w:r>
              <w:rPr>
                <w:rFonts w:ascii="黑体" w:hAnsi="Times New Roman" w:cs="黑体"/>
                <w:kern w:val="0"/>
                <w:sz w:val="24"/>
                <w:szCs w:val="20"/>
                <w:lang w:eastAsia="en-US"/>
              </w:rPr>
              <w:t>3</w:t>
            </w:r>
          </w:p>
        </w:tc>
        <w:tc>
          <w:tcPr>
            <w:tcW w:w="890" w:type="dxa"/>
            <w:gridSpan w:val="2"/>
            <w:shd w:val="clear" w:color="auto" w:fill="C6D9F0" w:themeFill="text2" w:themeFillTint="33"/>
            <w:vAlign w:val="center"/>
          </w:tcPr>
          <w:p>
            <w:pPr>
              <w:pStyle w:val="11"/>
              <w:ind w:firstLine="0" w:firstLineChars="0"/>
              <w:jc w:val="center"/>
              <w:rPr>
                <w:rFonts w:ascii="黑体" w:hAnsi="Times New Roman" w:cs="黑体"/>
                <w:kern w:val="0"/>
                <w:sz w:val="24"/>
                <w:szCs w:val="20"/>
                <w:lang w:eastAsia="en-US"/>
              </w:rPr>
            </w:pPr>
            <w:r>
              <w:rPr>
                <w:rFonts w:hint="eastAsia" w:ascii="黑体" w:hAnsi="Times New Roman" w:cs="黑体"/>
                <w:kern w:val="0"/>
                <w:sz w:val="24"/>
                <w:szCs w:val="20"/>
                <w:lang w:eastAsia="en-US"/>
              </w:rPr>
              <w:t>D2</w:t>
            </w:r>
          </w:p>
        </w:tc>
        <w:tc>
          <w:tcPr>
            <w:tcW w:w="889" w:type="dxa"/>
            <w:shd w:val="clear" w:color="auto" w:fill="C6D9F0" w:themeFill="text2" w:themeFillTint="33"/>
            <w:vAlign w:val="center"/>
          </w:tcPr>
          <w:p>
            <w:pPr>
              <w:pStyle w:val="11"/>
              <w:ind w:firstLine="0" w:firstLineChars="0"/>
              <w:jc w:val="center"/>
              <w:rPr>
                <w:rFonts w:ascii="黑体" w:hAnsi="Times New Roman" w:cs="黑体"/>
                <w:kern w:val="0"/>
                <w:sz w:val="24"/>
                <w:szCs w:val="20"/>
                <w:lang w:eastAsia="en-US"/>
              </w:rPr>
            </w:pPr>
            <w:r>
              <w:rPr>
                <w:rFonts w:hint="eastAsia" w:ascii="黑体" w:hAnsi="Times New Roman" w:cs="黑体"/>
                <w:kern w:val="0"/>
                <w:sz w:val="24"/>
                <w:szCs w:val="20"/>
                <w:lang w:eastAsia="en-US"/>
              </w:rPr>
              <w:t>D1</w:t>
            </w:r>
          </w:p>
        </w:tc>
        <w:tc>
          <w:tcPr>
            <w:tcW w:w="889" w:type="dxa"/>
            <w:shd w:val="clear" w:color="auto" w:fill="C6D9F0" w:themeFill="text2" w:themeFillTint="33"/>
            <w:vAlign w:val="center"/>
          </w:tcPr>
          <w:p>
            <w:pPr>
              <w:pStyle w:val="11"/>
              <w:ind w:firstLine="0" w:firstLineChars="0"/>
              <w:jc w:val="center"/>
              <w:rPr>
                <w:rFonts w:ascii="黑体" w:hAnsi="Times New Roman" w:cs="黑体"/>
                <w:kern w:val="0"/>
                <w:sz w:val="24"/>
                <w:szCs w:val="20"/>
                <w:lang w:eastAsia="en-US"/>
              </w:rPr>
            </w:pPr>
            <w:r>
              <w:rPr>
                <w:rFonts w:hint="eastAsia" w:ascii="黑体" w:hAnsi="Times New Roman" w:cs="黑体"/>
                <w:kern w:val="0"/>
                <w:sz w:val="24"/>
                <w:szCs w:val="20"/>
                <w:lang w:eastAsia="en-US"/>
              </w:rPr>
              <w:t>D0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cantSplit/>
        </w:trPr>
        <w:tc>
          <w:tcPr>
            <w:tcW w:w="890" w:type="dxa"/>
            <w:vAlign w:val="center"/>
          </w:tcPr>
          <w:p>
            <w:pPr>
              <w:pStyle w:val="11"/>
              <w:ind w:firstLine="0" w:firstLineChars="0"/>
              <w:jc w:val="center"/>
              <w:rPr>
                <w:rFonts w:ascii="黑体" w:hAnsi="Times New Roman" w:cs="黑体"/>
                <w:kern w:val="0"/>
                <w:sz w:val="24"/>
                <w:szCs w:val="20"/>
                <w:lang w:eastAsia="zh-CN"/>
              </w:rPr>
            </w:pPr>
            <w:r>
              <w:rPr>
                <w:rFonts w:hint="eastAsia" w:ascii="黑体" w:hAnsi="Times New Roman" w:cs="黑体"/>
                <w:kern w:val="0"/>
                <w:sz w:val="24"/>
                <w:szCs w:val="20"/>
                <w:lang w:eastAsia="zh-CN"/>
              </w:rPr>
              <w:t>1</w:t>
            </w:r>
          </w:p>
        </w:tc>
        <w:tc>
          <w:tcPr>
            <w:tcW w:w="7114" w:type="dxa"/>
            <w:gridSpan w:val="9"/>
            <w:vAlign w:val="center"/>
          </w:tcPr>
          <w:p>
            <w:pPr>
              <w:pStyle w:val="11"/>
              <w:ind w:firstLine="0" w:firstLineChars="0"/>
              <w:jc w:val="center"/>
              <w:rPr>
                <w:rFonts w:ascii="宋体" w:hAnsi="宋体" w:eastAsia="宋体" w:cs="黑体"/>
                <w:kern w:val="0"/>
                <w:sz w:val="20"/>
                <w:szCs w:val="21"/>
                <w:lang w:eastAsia="zh-CN"/>
              </w:rPr>
            </w:pPr>
            <w:r>
              <w:rPr>
                <w:rFonts w:hint="eastAsia" w:ascii="宋体" w:hAnsi="宋体" w:eastAsia="宋体" w:cs="黑体"/>
                <w:kern w:val="0"/>
                <w:sz w:val="20"/>
                <w:szCs w:val="21"/>
                <w:lang w:eastAsia="en-US"/>
              </w:rPr>
              <w:t>命令字：</w:t>
            </w:r>
            <w:r>
              <w:rPr>
                <w:rFonts w:ascii="宋体" w:hAnsi="宋体" w:eastAsia="宋体" w:cs="黑体"/>
                <w:kern w:val="0"/>
                <w:sz w:val="20"/>
                <w:szCs w:val="21"/>
                <w:lang w:eastAsia="en-US"/>
              </w:rPr>
              <w:t>0x8</w:t>
            </w:r>
            <w:r>
              <w:rPr>
                <w:rFonts w:hint="eastAsia" w:ascii="宋体" w:hAnsi="宋体" w:cs="黑体"/>
                <w:kern w:val="0"/>
                <w:sz w:val="20"/>
                <w:szCs w:val="21"/>
                <w:lang w:val="en-US" w:eastAsia="zh-CN"/>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29" w:type="dxa"/>
            <w:left w:w="29" w:type="dxa"/>
            <w:bottom w:w="29" w:type="dxa"/>
            <w:right w:w="29" w:type="dxa"/>
          </w:tblCellMar>
        </w:tblPrEx>
        <w:trPr>
          <w:cantSplit/>
        </w:trPr>
        <w:tc>
          <w:tcPr>
            <w:tcW w:w="890" w:type="dxa"/>
            <w:vAlign w:val="center"/>
          </w:tcPr>
          <w:p>
            <w:pPr>
              <w:pStyle w:val="11"/>
              <w:ind w:firstLine="0" w:firstLineChars="0"/>
              <w:jc w:val="center"/>
              <w:rPr>
                <w:rFonts w:ascii="黑体" w:hAnsi="Times New Roman" w:cs="黑体"/>
                <w:kern w:val="0"/>
                <w:sz w:val="24"/>
                <w:szCs w:val="20"/>
                <w:lang w:eastAsia="zh-CN"/>
              </w:rPr>
            </w:pPr>
            <w:r>
              <w:rPr>
                <w:rFonts w:hint="eastAsia" w:ascii="黑体" w:hAnsi="Times New Roman" w:cs="黑体"/>
                <w:kern w:val="0"/>
                <w:sz w:val="24"/>
                <w:szCs w:val="20"/>
                <w:lang w:eastAsia="zh-CN"/>
              </w:rPr>
              <w:t>2</w:t>
            </w:r>
          </w:p>
        </w:tc>
        <w:tc>
          <w:tcPr>
            <w:tcW w:w="7114" w:type="dxa"/>
            <w:gridSpan w:val="9"/>
            <w:vAlign w:val="center"/>
          </w:tcPr>
          <w:p>
            <w:pPr>
              <w:pStyle w:val="11"/>
              <w:ind w:firstLine="0" w:firstLineChars="0"/>
              <w:jc w:val="center"/>
              <w:rPr>
                <w:rFonts w:ascii="宋体" w:hAnsi="宋体" w:eastAsia="宋体" w:cs="黑体"/>
                <w:kern w:val="0"/>
                <w:sz w:val="20"/>
                <w:szCs w:val="21"/>
                <w:lang w:eastAsia="zh-CN"/>
              </w:rPr>
            </w:pPr>
            <w:r>
              <w:rPr>
                <w:rFonts w:hint="eastAsia" w:ascii="宋体" w:hAnsi="宋体" w:eastAsia="宋体" w:cs="黑体"/>
                <w:kern w:val="0"/>
                <w:sz w:val="20"/>
                <w:szCs w:val="21"/>
                <w:lang w:eastAsia="en-US"/>
              </w:rPr>
              <w:t>ID号：</w:t>
            </w:r>
            <w:r>
              <w:rPr>
                <w:rFonts w:hint="eastAsia" w:ascii="宋体" w:hAnsi="宋体" w:eastAsia="宋体" w:cs="黑体"/>
                <w:kern w:val="0"/>
                <w:sz w:val="20"/>
                <w:szCs w:val="21"/>
                <w:lang w:eastAsia="zh-CN"/>
              </w:rPr>
              <w:t>0x</w:t>
            </w:r>
            <w:r>
              <w:rPr>
                <w:rFonts w:ascii="宋体" w:hAnsi="宋体" w:eastAsia="宋体" w:cs="黑体"/>
                <w:kern w:val="0"/>
                <w:sz w:val="20"/>
                <w:szCs w:val="21"/>
                <w:lang w:eastAsia="zh-CN"/>
              </w:rPr>
              <w:t>00～</w:t>
            </w:r>
            <w:r>
              <w:rPr>
                <w:rFonts w:hint="eastAsia" w:ascii="宋体" w:hAnsi="宋体" w:eastAsia="宋体" w:cs="黑体"/>
                <w:kern w:val="0"/>
                <w:sz w:val="20"/>
                <w:szCs w:val="21"/>
                <w:lang w:eastAsia="zh-CN"/>
              </w:rPr>
              <w:t>0xFF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cantSplit/>
        </w:trPr>
        <w:tc>
          <w:tcPr>
            <w:tcW w:w="890" w:type="dxa"/>
            <w:vAlign w:val="center"/>
          </w:tcPr>
          <w:p>
            <w:pPr>
              <w:pStyle w:val="11"/>
              <w:ind w:firstLine="0" w:firstLineChars="0"/>
              <w:jc w:val="center"/>
              <w:rPr>
                <w:rFonts w:ascii="黑体" w:hAnsi="Times New Roman" w:cs="黑体"/>
                <w:kern w:val="0"/>
                <w:sz w:val="24"/>
                <w:szCs w:val="20"/>
                <w:lang w:eastAsia="zh-CN"/>
              </w:rPr>
            </w:pPr>
            <w:r>
              <w:rPr>
                <w:rFonts w:hint="eastAsia" w:ascii="黑体" w:hAnsi="Times New Roman" w:cs="黑体"/>
                <w:kern w:val="0"/>
                <w:sz w:val="24"/>
                <w:szCs w:val="20"/>
                <w:lang w:eastAsia="zh-CN"/>
              </w:rPr>
              <w:t>3</w:t>
            </w:r>
          </w:p>
        </w:tc>
        <w:tc>
          <w:tcPr>
            <w:tcW w:w="7114" w:type="dxa"/>
            <w:gridSpan w:val="9"/>
            <w:vAlign w:val="center"/>
          </w:tcPr>
          <w:p>
            <w:pPr>
              <w:pStyle w:val="11"/>
              <w:ind w:firstLine="0" w:firstLineChars="0"/>
              <w:jc w:val="center"/>
              <w:rPr>
                <w:rFonts w:ascii="宋体" w:hAnsi="宋体" w:eastAsia="宋体" w:cs="黑体"/>
                <w:kern w:val="0"/>
                <w:sz w:val="20"/>
                <w:szCs w:val="21"/>
                <w:lang w:eastAsia="zh-CN"/>
              </w:rPr>
            </w:pPr>
            <w:r>
              <w:rPr>
                <w:rFonts w:hint="eastAsia" w:ascii="宋体" w:hAnsi="宋体" w:eastAsia="宋体" w:cs="黑体"/>
                <w:kern w:val="0"/>
                <w:sz w:val="20"/>
                <w:szCs w:val="21"/>
                <w:lang w:eastAsia="zh-CN"/>
              </w:rPr>
              <w:t>预留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29" w:type="dxa"/>
            <w:left w:w="29" w:type="dxa"/>
            <w:bottom w:w="29" w:type="dxa"/>
            <w:right w:w="29" w:type="dxa"/>
          </w:tblCellMar>
        </w:tblPrEx>
        <w:trPr>
          <w:cantSplit/>
        </w:trPr>
        <w:tc>
          <w:tcPr>
            <w:tcW w:w="890" w:type="dxa"/>
            <w:vAlign w:val="center"/>
          </w:tcPr>
          <w:p>
            <w:pPr>
              <w:pStyle w:val="11"/>
              <w:ind w:firstLine="0" w:firstLineChars="0"/>
              <w:jc w:val="center"/>
              <w:rPr>
                <w:rFonts w:ascii="黑体" w:hAnsi="Times New Roman" w:cs="黑体"/>
                <w:kern w:val="0"/>
                <w:sz w:val="24"/>
                <w:szCs w:val="20"/>
                <w:lang w:eastAsia="zh-CN"/>
              </w:rPr>
            </w:pPr>
            <w:r>
              <w:rPr>
                <w:rFonts w:hint="eastAsia" w:ascii="黑体" w:hAnsi="Times New Roman" w:cs="黑体"/>
                <w:kern w:val="0"/>
                <w:sz w:val="24"/>
                <w:szCs w:val="20"/>
                <w:lang w:eastAsia="zh-CN"/>
              </w:rPr>
              <w:t>4</w:t>
            </w:r>
          </w:p>
        </w:tc>
        <w:tc>
          <w:tcPr>
            <w:tcW w:w="890" w:type="dxa"/>
            <w:vAlign w:val="center"/>
          </w:tcPr>
          <w:p>
            <w:pPr>
              <w:pStyle w:val="11"/>
              <w:ind w:firstLine="0" w:firstLineChars="0"/>
              <w:jc w:val="center"/>
              <w:rPr>
                <w:rFonts w:ascii="宋体" w:hAnsi="宋体" w:eastAsia="宋体" w:cs="黑体"/>
                <w:kern w:val="0"/>
                <w:sz w:val="20"/>
                <w:szCs w:val="21"/>
                <w:lang w:eastAsia="zh-CN"/>
              </w:rPr>
            </w:pPr>
            <w:r>
              <w:rPr>
                <w:rFonts w:hint="eastAsia" w:ascii="宋体" w:hAnsi="宋体" w:eastAsia="宋体" w:cs="黑体"/>
                <w:kern w:val="0"/>
                <w:sz w:val="20"/>
                <w:szCs w:val="21"/>
                <w:lang w:eastAsia="zh-CN"/>
              </w:rPr>
              <w:t>预留</w:t>
            </w:r>
          </w:p>
        </w:tc>
        <w:tc>
          <w:tcPr>
            <w:tcW w:w="6224" w:type="dxa"/>
            <w:gridSpan w:val="8"/>
            <w:vAlign w:val="center"/>
          </w:tcPr>
          <w:p>
            <w:pPr>
              <w:pStyle w:val="11"/>
              <w:ind w:firstLine="0" w:firstLineChars="0"/>
              <w:jc w:val="center"/>
              <w:rPr>
                <w:rFonts w:ascii="宋体" w:hAnsi="宋体" w:eastAsia="宋体" w:cs="黑体"/>
                <w:kern w:val="0"/>
                <w:sz w:val="20"/>
                <w:szCs w:val="21"/>
                <w:lang w:eastAsia="zh-CN"/>
              </w:rPr>
            </w:pPr>
            <w:r>
              <w:rPr>
                <w:rFonts w:hint="eastAsia" w:ascii="宋体" w:hAnsi="宋体" w:eastAsia="宋体" w:cs="黑体"/>
                <w:kern w:val="0"/>
                <w:sz w:val="20"/>
                <w:szCs w:val="21"/>
                <w:lang w:eastAsia="zh-CN"/>
              </w:rPr>
              <w:t>电梯所处楼层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29" w:type="dxa"/>
            <w:left w:w="29" w:type="dxa"/>
            <w:bottom w:w="29" w:type="dxa"/>
            <w:right w:w="29" w:type="dxa"/>
          </w:tblCellMar>
        </w:tblPrEx>
        <w:trPr>
          <w:cantSplit/>
        </w:trPr>
        <w:tc>
          <w:tcPr>
            <w:tcW w:w="890" w:type="dxa"/>
            <w:vAlign w:val="center"/>
          </w:tcPr>
          <w:p>
            <w:pPr>
              <w:pStyle w:val="11"/>
              <w:ind w:firstLine="0" w:firstLineChars="0"/>
              <w:jc w:val="center"/>
              <w:rPr>
                <w:rFonts w:ascii="黑体" w:hAnsi="Times New Roman" w:cs="黑体"/>
                <w:kern w:val="0"/>
                <w:sz w:val="24"/>
                <w:szCs w:val="20"/>
                <w:lang w:eastAsia="zh-CN"/>
              </w:rPr>
            </w:pPr>
            <w:r>
              <w:rPr>
                <w:rFonts w:hint="eastAsia" w:ascii="黑体" w:hAnsi="Times New Roman" w:cs="黑体"/>
                <w:kern w:val="0"/>
                <w:sz w:val="24"/>
                <w:szCs w:val="20"/>
                <w:lang w:eastAsia="zh-CN"/>
              </w:rPr>
              <w:t>5</w:t>
            </w:r>
          </w:p>
        </w:tc>
        <w:tc>
          <w:tcPr>
            <w:tcW w:w="4465" w:type="dxa"/>
            <w:gridSpan w:val="6"/>
            <w:tcBorders>
              <w:right w:val="single" w:color="auto" w:sz="4" w:space="0"/>
            </w:tcBorders>
            <w:vAlign w:val="center"/>
          </w:tcPr>
          <w:p>
            <w:pPr>
              <w:jc w:val="center"/>
              <w:rPr>
                <w:rFonts w:ascii="黑体" w:hAnsi="Times New Roman" w:cs="黑体"/>
                <w:kern w:val="0"/>
                <w:sz w:val="20"/>
                <w:szCs w:val="21"/>
                <w:lang w:eastAsia="zh-CN"/>
              </w:rPr>
            </w:pPr>
            <w:r>
              <w:rPr>
                <w:rFonts w:hint="eastAsia" w:ascii="黑体" w:hAnsi="Times New Roman" w:cs="黑体"/>
                <w:kern w:val="0"/>
                <w:sz w:val="20"/>
                <w:szCs w:val="21"/>
                <w:lang w:eastAsia="zh-CN"/>
              </w:rPr>
              <w:t>预留</w:t>
            </w:r>
          </w:p>
        </w:tc>
        <w:tc>
          <w:tcPr>
            <w:tcW w:w="871" w:type="dxa"/>
            <w:tcBorders>
              <w:left w:val="single" w:color="auto" w:sz="4" w:space="0"/>
            </w:tcBorders>
            <w:vAlign w:val="center"/>
          </w:tcPr>
          <w:p>
            <w:pPr>
              <w:jc w:val="center"/>
              <w:rPr>
                <w:rFonts w:ascii="黑体" w:hAnsi="Times New Roman" w:cs="黑体"/>
                <w:kern w:val="0"/>
                <w:sz w:val="20"/>
                <w:szCs w:val="21"/>
                <w:lang w:eastAsia="zh-CN"/>
              </w:rPr>
            </w:pPr>
            <w:r>
              <w:rPr>
                <w:rFonts w:ascii="黑体" w:hAnsi="Times New Roman" w:cs="黑体"/>
                <w:kern w:val="0"/>
                <w:sz w:val="20"/>
                <w:szCs w:val="21"/>
                <w:lang w:eastAsia="zh-CN"/>
              </w:rPr>
              <w:t>与电梯通信状态</w:t>
            </w:r>
          </w:p>
          <w:p>
            <w:pPr>
              <w:jc w:val="center"/>
              <w:rPr>
                <w:rFonts w:ascii="黑体" w:hAnsi="Times New Roman" w:cs="黑体"/>
                <w:kern w:val="0"/>
                <w:sz w:val="20"/>
                <w:szCs w:val="21"/>
                <w:lang w:eastAsia="zh-CN"/>
              </w:rPr>
            </w:pPr>
            <w:r>
              <w:rPr>
                <w:rFonts w:hint="eastAsia" w:ascii="黑体" w:hAnsi="Times New Roman" w:cs="黑体"/>
                <w:kern w:val="0"/>
                <w:sz w:val="20"/>
                <w:szCs w:val="21"/>
                <w:lang w:eastAsia="zh-CN"/>
              </w:rPr>
              <w:t>（保留不用）</w:t>
            </w:r>
          </w:p>
        </w:tc>
        <w:tc>
          <w:tcPr>
            <w:tcW w:w="889" w:type="dxa"/>
            <w:vAlign w:val="center"/>
          </w:tcPr>
          <w:p>
            <w:pPr>
              <w:jc w:val="center"/>
              <w:rPr>
                <w:rFonts w:ascii="黑体" w:hAnsi="Times New Roman" w:cs="黑体"/>
                <w:kern w:val="0"/>
                <w:sz w:val="20"/>
                <w:szCs w:val="21"/>
                <w:lang w:eastAsia="zh-CN"/>
              </w:rPr>
            </w:pPr>
            <w:r>
              <w:rPr>
                <w:rFonts w:hint="eastAsia" w:ascii="黑体" w:hAnsi="Times New Roman" w:cs="黑体"/>
                <w:kern w:val="0"/>
                <w:sz w:val="20"/>
                <w:szCs w:val="21"/>
                <w:lang w:eastAsia="zh-CN"/>
              </w:rPr>
              <w:t>电梯下行状态</w:t>
            </w:r>
          </w:p>
        </w:tc>
        <w:tc>
          <w:tcPr>
            <w:tcW w:w="889" w:type="dxa"/>
            <w:vAlign w:val="center"/>
          </w:tcPr>
          <w:p>
            <w:pPr>
              <w:jc w:val="center"/>
              <w:rPr>
                <w:rFonts w:ascii="Times New Roman" w:hAnsi="Times New Roman" w:cs="Times New Roman"/>
                <w:kern w:val="0"/>
                <w:sz w:val="20"/>
                <w:szCs w:val="20"/>
                <w:lang w:eastAsia="zh-CN"/>
              </w:rPr>
            </w:pPr>
            <w:r>
              <w:rPr>
                <w:rFonts w:hint="eastAsia" w:ascii="Times New Roman" w:hAnsi="Times New Roman" w:cs="Times New Roman"/>
                <w:kern w:val="0"/>
                <w:sz w:val="20"/>
                <w:szCs w:val="20"/>
                <w:lang w:eastAsia="zh-CN"/>
              </w:rPr>
              <w:t>电梯上行状态</w:t>
            </w:r>
          </w:p>
        </w:tc>
      </w:tr>
    </w:tbl>
    <w:p>
      <w:pPr>
        <w:rPr>
          <w:rFonts w:hint="eastAsia"/>
        </w:rPr>
      </w:pPr>
    </w:p>
    <w:p>
      <w:pPr>
        <w:pStyle w:val="11"/>
        <w:numPr>
          <w:ilvl w:val="0"/>
          <w:numId w:val="2"/>
        </w:numPr>
        <w:ind w:firstLineChars="0"/>
        <w:rPr>
          <w:rFonts w:ascii="黑体" w:cs="黑体"/>
          <w:b/>
          <w:sz w:val="24"/>
        </w:rPr>
      </w:pPr>
      <w:r>
        <w:rPr>
          <w:rFonts w:hint="eastAsia" w:ascii="黑体" w:cs="黑体"/>
          <w:b/>
          <w:sz w:val="24"/>
          <w:lang w:eastAsia="zh-CN"/>
        </w:rPr>
        <w:t>取消</w:t>
      </w:r>
      <w:r>
        <w:rPr>
          <w:rFonts w:hint="eastAsia" w:ascii="黑体" w:cs="黑体"/>
          <w:b/>
          <w:sz w:val="24"/>
        </w:rPr>
        <w:t>指令</w:t>
      </w:r>
      <w:r>
        <w:rPr>
          <w:rFonts w:hint="eastAsia" w:ascii="黑体" w:cs="黑体"/>
          <w:b/>
          <w:sz w:val="24"/>
          <w:lang w:eastAsia="zh-CN"/>
        </w:rPr>
        <w:t>（希格斯专用）</w:t>
      </w:r>
    </w:p>
    <w:p>
      <w:pPr>
        <w:ind w:firstLine="360"/>
        <w:jc w:val="left"/>
        <w:rPr>
          <w:rFonts w:ascii="黑体" w:cs="黑体"/>
          <w:color w:val="FF0000"/>
          <w:sz w:val="24"/>
        </w:rPr>
      </w:pPr>
      <w:r>
        <w:rPr>
          <w:rFonts w:hint="eastAsia" w:ascii="黑体" w:cs="黑体"/>
          <w:color w:val="FF0000"/>
          <w:sz w:val="24"/>
          <w:lang w:eastAsia="zh-CN"/>
        </w:rPr>
        <w:t>机器人</w:t>
      </w:r>
      <w:r>
        <w:rPr>
          <w:rFonts w:ascii="黑体" w:cs="黑体"/>
          <w:color w:val="FF0000"/>
          <w:sz w:val="24"/>
        </w:rPr>
        <w:t>发送：</w:t>
      </w:r>
    </w:p>
    <w:tbl>
      <w:tblPr>
        <w:tblStyle w:val="8"/>
        <w:tblW w:w="8004" w:type="dxa"/>
        <w:tblInd w:w="3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29" w:type="dxa"/>
          <w:left w:w="29" w:type="dxa"/>
          <w:bottom w:w="29" w:type="dxa"/>
          <w:right w:w="29" w:type="dxa"/>
        </w:tblCellMar>
      </w:tblPr>
      <w:tblGrid>
        <w:gridCol w:w="890"/>
        <w:gridCol w:w="890"/>
        <w:gridCol w:w="890"/>
        <w:gridCol w:w="889"/>
        <w:gridCol w:w="889"/>
        <w:gridCol w:w="889"/>
        <w:gridCol w:w="889"/>
        <w:gridCol w:w="889"/>
        <w:gridCol w:w="88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cantSplit/>
        </w:trPr>
        <w:tc>
          <w:tcPr>
            <w:tcW w:w="890" w:type="dxa"/>
            <w:shd w:val="clear" w:color="auto" w:fill="C6D9F0" w:themeFill="text2" w:themeFillTint="33"/>
            <w:vAlign w:val="center"/>
          </w:tcPr>
          <w:p>
            <w:pPr>
              <w:pStyle w:val="11"/>
              <w:ind w:firstLine="0" w:firstLineChars="0"/>
              <w:jc w:val="center"/>
              <w:rPr>
                <w:rFonts w:ascii="黑体" w:hAnsi="Times New Roman" w:cs="黑体"/>
                <w:kern w:val="0"/>
                <w:sz w:val="24"/>
                <w:szCs w:val="20"/>
                <w:lang w:eastAsia="en-US"/>
              </w:rPr>
            </w:pPr>
            <w:r>
              <w:rPr>
                <w:rFonts w:hint="eastAsia" w:ascii="黑体" w:hAnsi="Times New Roman" w:cs="黑体"/>
                <w:kern w:val="0"/>
                <w:sz w:val="24"/>
                <w:szCs w:val="20"/>
                <w:lang w:eastAsia="en-US"/>
              </w:rPr>
              <w:t>No</w:t>
            </w:r>
          </w:p>
        </w:tc>
        <w:tc>
          <w:tcPr>
            <w:tcW w:w="890" w:type="dxa"/>
            <w:shd w:val="clear" w:color="auto" w:fill="C6D9F0" w:themeFill="text2" w:themeFillTint="33"/>
            <w:vAlign w:val="center"/>
          </w:tcPr>
          <w:p>
            <w:pPr>
              <w:pStyle w:val="11"/>
              <w:ind w:firstLine="0" w:firstLineChars="0"/>
              <w:jc w:val="center"/>
              <w:rPr>
                <w:rFonts w:ascii="黑体" w:hAnsi="Times New Roman" w:cs="黑体"/>
                <w:kern w:val="0"/>
                <w:sz w:val="24"/>
                <w:szCs w:val="20"/>
                <w:lang w:eastAsia="en-US"/>
              </w:rPr>
            </w:pPr>
            <w:r>
              <w:rPr>
                <w:rFonts w:hint="eastAsia" w:ascii="黑体" w:hAnsi="Times New Roman" w:cs="黑体"/>
                <w:kern w:val="0"/>
                <w:sz w:val="24"/>
                <w:szCs w:val="20"/>
                <w:lang w:eastAsia="en-US"/>
              </w:rPr>
              <w:t>D7</w:t>
            </w:r>
          </w:p>
        </w:tc>
        <w:tc>
          <w:tcPr>
            <w:tcW w:w="890" w:type="dxa"/>
            <w:shd w:val="clear" w:color="auto" w:fill="C6D9F0" w:themeFill="text2" w:themeFillTint="33"/>
            <w:vAlign w:val="center"/>
          </w:tcPr>
          <w:p>
            <w:pPr>
              <w:pStyle w:val="11"/>
              <w:ind w:firstLine="0" w:firstLineChars="0"/>
              <w:jc w:val="center"/>
              <w:rPr>
                <w:rFonts w:ascii="黑体" w:hAnsi="Times New Roman" w:cs="黑体"/>
                <w:kern w:val="0"/>
                <w:sz w:val="24"/>
                <w:szCs w:val="20"/>
                <w:lang w:eastAsia="en-US"/>
              </w:rPr>
            </w:pPr>
            <w:r>
              <w:rPr>
                <w:rFonts w:hint="eastAsia" w:ascii="黑体" w:hAnsi="Times New Roman" w:cs="黑体"/>
                <w:kern w:val="0"/>
                <w:sz w:val="24"/>
                <w:szCs w:val="20"/>
                <w:lang w:eastAsia="en-US"/>
              </w:rPr>
              <w:t>D6</w:t>
            </w:r>
          </w:p>
        </w:tc>
        <w:tc>
          <w:tcPr>
            <w:tcW w:w="889" w:type="dxa"/>
            <w:shd w:val="clear" w:color="auto" w:fill="C6D9F0" w:themeFill="text2" w:themeFillTint="33"/>
            <w:vAlign w:val="center"/>
          </w:tcPr>
          <w:p>
            <w:pPr>
              <w:pStyle w:val="11"/>
              <w:ind w:firstLine="0" w:firstLineChars="0"/>
              <w:jc w:val="center"/>
              <w:rPr>
                <w:rFonts w:ascii="黑体" w:hAnsi="Times New Roman" w:cs="黑体"/>
                <w:kern w:val="0"/>
                <w:sz w:val="24"/>
                <w:szCs w:val="20"/>
                <w:lang w:eastAsia="en-US"/>
              </w:rPr>
            </w:pPr>
            <w:r>
              <w:rPr>
                <w:rFonts w:hint="eastAsia" w:ascii="黑体" w:hAnsi="Times New Roman" w:cs="黑体"/>
                <w:kern w:val="0"/>
                <w:sz w:val="24"/>
                <w:szCs w:val="20"/>
                <w:lang w:eastAsia="en-US"/>
              </w:rPr>
              <w:t>D5</w:t>
            </w:r>
          </w:p>
        </w:tc>
        <w:tc>
          <w:tcPr>
            <w:tcW w:w="889" w:type="dxa"/>
            <w:shd w:val="clear" w:color="auto" w:fill="C6D9F0" w:themeFill="text2" w:themeFillTint="33"/>
            <w:vAlign w:val="center"/>
          </w:tcPr>
          <w:p>
            <w:pPr>
              <w:pStyle w:val="11"/>
              <w:ind w:firstLine="0" w:firstLineChars="0"/>
              <w:jc w:val="center"/>
              <w:rPr>
                <w:rFonts w:ascii="黑体" w:hAnsi="Times New Roman" w:cs="黑体"/>
                <w:kern w:val="0"/>
                <w:sz w:val="24"/>
                <w:szCs w:val="20"/>
                <w:lang w:eastAsia="en-US"/>
              </w:rPr>
            </w:pPr>
            <w:r>
              <w:rPr>
                <w:rFonts w:hint="eastAsia" w:ascii="黑体" w:hAnsi="Times New Roman" w:cs="黑体"/>
                <w:kern w:val="0"/>
                <w:sz w:val="24"/>
                <w:szCs w:val="20"/>
                <w:lang w:eastAsia="en-US"/>
              </w:rPr>
              <w:t>D4</w:t>
            </w:r>
          </w:p>
        </w:tc>
        <w:tc>
          <w:tcPr>
            <w:tcW w:w="889" w:type="dxa"/>
            <w:shd w:val="clear" w:color="auto" w:fill="C6D9F0" w:themeFill="text2" w:themeFillTint="33"/>
            <w:vAlign w:val="center"/>
          </w:tcPr>
          <w:p>
            <w:pPr>
              <w:pStyle w:val="11"/>
              <w:ind w:firstLine="0" w:firstLineChars="0"/>
              <w:jc w:val="center"/>
              <w:rPr>
                <w:rFonts w:ascii="黑体" w:hAnsi="Times New Roman" w:cs="黑体"/>
                <w:kern w:val="0"/>
                <w:sz w:val="24"/>
                <w:szCs w:val="20"/>
                <w:lang w:eastAsia="en-US"/>
              </w:rPr>
            </w:pPr>
            <w:r>
              <w:rPr>
                <w:rFonts w:hint="eastAsia" w:ascii="黑体" w:hAnsi="Times New Roman" w:cs="黑体"/>
                <w:kern w:val="0"/>
                <w:sz w:val="24"/>
                <w:szCs w:val="20"/>
                <w:lang w:eastAsia="en-US"/>
              </w:rPr>
              <w:t>D</w:t>
            </w:r>
            <w:r>
              <w:rPr>
                <w:rFonts w:ascii="黑体" w:hAnsi="Times New Roman" w:cs="黑体"/>
                <w:kern w:val="0"/>
                <w:sz w:val="24"/>
                <w:szCs w:val="20"/>
                <w:lang w:eastAsia="en-US"/>
              </w:rPr>
              <w:t>3</w:t>
            </w:r>
          </w:p>
        </w:tc>
        <w:tc>
          <w:tcPr>
            <w:tcW w:w="889" w:type="dxa"/>
            <w:shd w:val="clear" w:color="auto" w:fill="C6D9F0" w:themeFill="text2" w:themeFillTint="33"/>
            <w:vAlign w:val="center"/>
          </w:tcPr>
          <w:p>
            <w:pPr>
              <w:pStyle w:val="11"/>
              <w:ind w:firstLine="0" w:firstLineChars="0"/>
              <w:jc w:val="center"/>
              <w:rPr>
                <w:rFonts w:ascii="黑体" w:hAnsi="Times New Roman" w:cs="黑体"/>
                <w:kern w:val="0"/>
                <w:sz w:val="24"/>
                <w:szCs w:val="20"/>
                <w:lang w:eastAsia="en-US"/>
              </w:rPr>
            </w:pPr>
            <w:r>
              <w:rPr>
                <w:rFonts w:hint="eastAsia" w:ascii="黑体" w:hAnsi="Times New Roman" w:cs="黑体"/>
                <w:kern w:val="0"/>
                <w:sz w:val="24"/>
                <w:szCs w:val="20"/>
                <w:lang w:eastAsia="en-US"/>
              </w:rPr>
              <w:t>D2</w:t>
            </w:r>
          </w:p>
        </w:tc>
        <w:tc>
          <w:tcPr>
            <w:tcW w:w="889" w:type="dxa"/>
            <w:shd w:val="clear" w:color="auto" w:fill="C6D9F0" w:themeFill="text2" w:themeFillTint="33"/>
            <w:vAlign w:val="center"/>
          </w:tcPr>
          <w:p>
            <w:pPr>
              <w:pStyle w:val="11"/>
              <w:ind w:firstLine="0" w:firstLineChars="0"/>
              <w:jc w:val="center"/>
              <w:rPr>
                <w:rFonts w:ascii="黑体" w:hAnsi="Times New Roman" w:cs="黑体"/>
                <w:kern w:val="0"/>
                <w:sz w:val="24"/>
                <w:szCs w:val="20"/>
                <w:lang w:eastAsia="en-US"/>
              </w:rPr>
            </w:pPr>
            <w:r>
              <w:rPr>
                <w:rFonts w:hint="eastAsia" w:ascii="黑体" w:hAnsi="Times New Roman" w:cs="黑体"/>
                <w:kern w:val="0"/>
                <w:sz w:val="24"/>
                <w:szCs w:val="20"/>
                <w:lang w:eastAsia="en-US"/>
              </w:rPr>
              <w:t>D1</w:t>
            </w:r>
          </w:p>
        </w:tc>
        <w:tc>
          <w:tcPr>
            <w:tcW w:w="889" w:type="dxa"/>
            <w:shd w:val="clear" w:color="auto" w:fill="C6D9F0" w:themeFill="text2" w:themeFillTint="33"/>
            <w:vAlign w:val="center"/>
          </w:tcPr>
          <w:p>
            <w:pPr>
              <w:pStyle w:val="11"/>
              <w:ind w:firstLine="0" w:firstLineChars="0"/>
              <w:jc w:val="center"/>
              <w:rPr>
                <w:rFonts w:ascii="黑体" w:hAnsi="Times New Roman" w:cs="黑体"/>
                <w:kern w:val="0"/>
                <w:sz w:val="24"/>
                <w:szCs w:val="20"/>
                <w:lang w:eastAsia="en-US"/>
              </w:rPr>
            </w:pPr>
            <w:r>
              <w:rPr>
                <w:rFonts w:hint="eastAsia" w:ascii="黑体" w:hAnsi="Times New Roman" w:cs="黑体"/>
                <w:kern w:val="0"/>
                <w:sz w:val="24"/>
                <w:szCs w:val="20"/>
                <w:lang w:eastAsia="en-US"/>
              </w:rPr>
              <w:t>D0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cantSplit/>
        </w:trPr>
        <w:tc>
          <w:tcPr>
            <w:tcW w:w="890" w:type="dxa"/>
            <w:vAlign w:val="center"/>
          </w:tcPr>
          <w:p>
            <w:pPr>
              <w:pStyle w:val="11"/>
              <w:ind w:firstLine="0" w:firstLineChars="0"/>
              <w:jc w:val="center"/>
              <w:rPr>
                <w:rFonts w:ascii="黑体" w:hAnsi="Times New Roman" w:cs="黑体"/>
                <w:kern w:val="0"/>
                <w:sz w:val="24"/>
                <w:szCs w:val="20"/>
                <w:lang w:eastAsia="zh-CN"/>
              </w:rPr>
            </w:pPr>
            <w:r>
              <w:rPr>
                <w:rFonts w:hint="eastAsia" w:ascii="黑体" w:hAnsi="Times New Roman" w:cs="黑体"/>
                <w:kern w:val="0"/>
                <w:sz w:val="24"/>
                <w:szCs w:val="20"/>
                <w:lang w:eastAsia="zh-CN"/>
              </w:rPr>
              <w:t>1</w:t>
            </w:r>
          </w:p>
        </w:tc>
        <w:tc>
          <w:tcPr>
            <w:tcW w:w="7114" w:type="dxa"/>
            <w:gridSpan w:val="8"/>
            <w:vAlign w:val="center"/>
          </w:tcPr>
          <w:p>
            <w:pPr>
              <w:pStyle w:val="11"/>
              <w:ind w:firstLine="0" w:firstLineChars="0"/>
              <w:jc w:val="center"/>
              <w:rPr>
                <w:rFonts w:ascii="宋体" w:hAnsi="宋体" w:eastAsia="宋体" w:cs="黑体"/>
                <w:kern w:val="0"/>
                <w:sz w:val="20"/>
                <w:szCs w:val="21"/>
                <w:lang w:eastAsia="zh-CN"/>
              </w:rPr>
            </w:pPr>
            <w:r>
              <w:rPr>
                <w:rFonts w:hint="eastAsia" w:ascii="宋体" w:hAnsi="宋体" w:eastAsia="宋体" w:cs="黑体"/>
                <w:kern w:val="0"/>
                <w:sz w:val="20"/>
                <w:szCs w:val="21"/>
                <w:lang w:eastAsia="en-US"/>
              </w:rPr>
              <w:t>命令字：</w:t>
            </w:r>
            <w:r>
              <w:rPr>
                <w:rFonts w:ascii="宋体" w:hAnsi="宋体" w:eastAsia="宋体" w:cs="黑体"/>
                <w:kern w:val="0"/>
                <w:sz w:val="20"/>
                <w:szCs w:val="21"/>
                <w:lang w:eastAsia="en-US"/>
              </w:rPr>
              <w:t>0x0</w:t>
            </w:r>
            <w:r>
              <w:rPr>
                <w:rFonts w:hint="eastAsia" w:ascii="宋体" w:hAnsi="宋体" w:cs="黑体"/>
                <w:kern w:val="0"/>
                <w:sz w:val="20"/>
                <w:szCs w:val="21"/>
                <w:lang w:val="en-US" w:eastAsia="zh-CN"/>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cantSplit/>
        </w:trPr>
        <w:tc>
          <w:tcPr>
            <w:tcW w:w="890" w:type="dxa"/>
            <w:vAlign w:val="center"/>
          </w:tcPr>
          <w:p>
            <w:pPr>
              <w:pStyle w:val="11"/>
              <w:ind w:firstLine="0" w:firstLineChars="0"/>
              <w:jc w:val="center"/>
              <w:rPr>
                <w:rFonts w:ascii="黑体" w:hAnsi="Times New Roman" w:cs="黑体"/>
                <w:kern w:val="0"/>
                <w:sz w:val="24"/>
                <w:szCs w:val="20"/>
                <w:lang w:eastAsia="zh-CN"/>
              </w:rPr>
            </w:pPr>
            <w:r>
              <w:rPr>
                <w:rFonts w:hint="eastAsia" w:ascii="黑体" w:hAnsi="Times New Roman" w:cs="黑体"/>
                <w:kern w:val="0"/>
                <w:sz w:val="24"/>
                <w:szCs w:val="20"/>
                <w:lang w:eastAsia="zh-CN"/>
              </w:rPr>
              <w:t>2</w:t>
            </w:r>
          </w:p>
        </w:tc>
        <w:tc>
          <w:tcPr>
            <w:tcW w:w="7114" w:type="dxa"/>
            <w:gridSpan w:val="8"/>
            <w:vAlign w:val="center"/>
          </w:tcPr>
          <w:p>
            <w:pPr>
              <w:pStyle w:val="11"/>
              <w:ind w:firstLine="0" w:firstLineChars="0"/>
              <w:jc w:val="center"/>
              <w:rPr>
                <w:rFonts w:ascii="宋体" w:hAnsi="宋体" w:eastAsia="宋体" w:cs="黑体"/>
                <w:kern w:val="0"/>
                <w:sz w:val="20"/>
                <w:szCs w:val="21"/>
                <w:lang w:eastAsia="zh-CN"/>
              </w:rPr>
            </w:pPr>
            <w:r>
              <w:rPr>
                <w:rFonts w:hint="eastAsia" w:ascii="宋体" w:hAnsi="宋体" w:eastAsia="宋体" w:cs="黑体"/>
                <w:kern w:val="0"/>
                <w:sz w:val="20"/>
                <w:szCs w:val="21"/>
                <w:lang w:eastAsia="en-US"/>
              </w:rPr>
              <w:t>ID号：</w:t>
            </w:r>
            <w:r>
              <w:rPr>
                <w:rFonts w:hint="eastAsia" w:ascii="宋体" w:hAnsi="宋体" w:eastAsia="宋体" w:cs="黑体"/>
                <w:kern w:val="0"/>
                <w:sz w:val="20"/>
                <w:szCs w:val="21"/>
                <w:lang w:eastAsia="zh-CN"/>
              </w:rPr>
              <w:t>0x</w:t>
            </w:r>
            <w:r>
              <w:rPr>
                <w:rFonts w:ascii="宋体" w:hAnsi="宋体" w:eastAsia="宋体" w:cs="黑体"/>
                <w:kern w:val="0"/>
                <w:sz w:val="20"/>
                <w:szCs w:val="21"/>
                <w:lang w:eastAsia="zh-CN"/>
              </w:rPr>
              <w:t>00～</w:t>
            </w:r>
            <w:r>
              <w:rPr>
                <w:rFonts w:hint="eastAsia" w:ascii="宋体" w:hAnsi="宋体" w:eastAsia="宋体" w:cs="黑体"/>
                <w:kern w:val="0"/>
                <w:sz w:val="20"/>
                <w:szCs w:val="21"/>
                <w:lang w:eastAsia="zh-CN"/>
              </w:rPr>
              <w:t>0xFF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cantSplit/>
        </w:trPr>
        <w:tc>
          <w:tcPr>
            <w:tcW w:w="890" w:type="dxa"/>
            <w:vAlign w:val="center"/>
          </w:tcPr>
          <w:p>
            <w:pPr>
              <w:pStyle w:val="11"/>
              <w:ind w:firstLine="0" w:firstLineChars="0"/>
              <w:jc w:val="center"/>
              <w:rPr>
                <w:rFonts w:ascii="黑体" w:hAnsi="Times New Roman" w:cs="黑体"/>
                <w:kern w:val="0"/>
                <w:sz w:val="24"/>
                <w:szCs w:val="20"/>
                <w:lang w:eastAsia="zh-CN"/>
              </w:rPr>
            </w:pPr>
            <w:r>
              <w:rPr>
                <w:rFonts w:ascii="黑体" w:hAnsi="Times New Roman" w:cs="黑体"/>
                <w:kern w:val="0"/>
                <w:sz w:val="24"/>
                <w:szCs w:val="20"/>
                <w:lang w:eastAsia="zh-CN"/>
              </w:rPr>
              <w:t>3</w:t>
            </w:r>
          </w:p>
        </w:tc>
        <w:tc>
          <w:tcPr>
            <w:tcW w:w="890" w:type="dxa"/>
            <w:vAlign w:val="center"/>
          </w:tcPr>
          <w:p>
            <w:pPr>
              <w:pStyle w:val="11"/>
              <w:ind w:firstLine="0" w:firstLineChars="0"/>
              <w:jc w:val="center"/>
              <w:rPr>
                <w:rFonts w:ascii="宋体" w:hAnsi="宋体" w:eastAsia="宋体" w:cs="黑体"/>
                <w:kern w:val="0"/>
                <w:sz w:val="20"/>
                <w:szCs w:val="21"/>
                <w:lang w:eastAsia="en-US"/>
              </w:rPr>
            </w:pPr>
            <w:r>
              <w:rPr>
                <w:rFonts w:hint="eastAsia" w:ascii="黑体" w:hAnsi="Times New Roman" w:cs="黑体"/>
                <w:kern w:val="0"/>
                <w:sz w:val="20"/>
                <w:szCs w:val="21"/>
                <w:lang w:eastAsia="zh-CN"/>
              </w:rPr>
              <w:t>预留</w:t>
            </w:r>
          </w:p>
        </w:tc>
        <w:tc>
          <w:tcPr>
            <w:tcW w:w="890" w:type="dxa"/>
            <w:vAlign w:val="center"/>
          </w:tcPr>
          <w:p>
            <w:pPr>
              <w:jc w:val="center"/>
              <w:rPr>
                <w:rFonts w:ascii="Times New Roman" w:hAnsi="Times New Roman" w:cs="Times New Roman"/>
                <w:kern w:val="0"/>
                <w:sz w:val="20"/>
                <w:szCs w:val="21"/>
                <w:lang w:eastAsia="en-US"/>
              </w:rPr>
            </w:pPr>
            <w:r>
              <w:rPr>
                <w:rFonts w:hint="eastAsia" w:ascii="黑体" w:hAnsi="Times New Roman" w:cs="黑体"/>
                <w:kern w:val="0"/>
                <w:sz w:val="20"/>
                <w:szCs w:val="21"/>
                <w:lang w:eastAsia="zh-CN"/>
              </w:rPr>
              <w:t>预留</w:t>
            </w:r>
          </w:p>
        </w:tc>
        <w:tc>
          <w:tcPr>
            <w:tcW w:w="889" w:type="dxa"/>
            <w:vAlign w:val="center"/>
          </w:tcPr>
          <w:p>
            <w:pPr>
              <w:jc w:val="center"/>
              <w:rPr>
                <w:rFonts w:ascii="Times New Roman" w:hAnsi="Times New Roman" w:cs="Times New Roman"/>
                <w:kern w:val="0"/>
                <w:sz w:val="20"/>
                <w:szCs w:val="21"/>
                <w:lang w:eastAsia="en-US"/>
              </w:rPr>
            </w:pPr>
            <w:r>
              <w:rPr>
                <w:rFonts w:hint="eastAsia" w:ascii="黑体" w:hAnsi="Times New Roman" w:cs="黑体"/>
                <w:kern w:val="0"/>
                <w:sz w:val="20"/>
                <w:szCs w:val="21"/>
                <w:lang w:eastAsia="zh-CN"/>
              </w:rPr>
              <w:t>预留</w:t>
            </w:r>
          </w:p>
        </w:tc>
        <w:tc>
          <w:tcPr>
            <w:tcW w:w="889" w:type="dxa"/>
            <w:vAlign w:val="center"/>
          </w:tcPr>
          <w:p>
            <w:pPr>
              <w:jc w:val="center"/>
              <w:rPr>
                <w:rFonts w:ascii="Times New Roman" w:hAnsi="Times New Roman" w:cs="Times New Roman"/>
                <w:kern w:val="0"/>
                <w:sz w:val="20"/>
                <w:szCs w:val="21"/>
                <w:lang w:eastAsia="en-US"/>
              </w:rPr>
            </w:pPr>
            <w:r>
              <w:rPr>
                <w:rFonts w:hint="eastAsia" w:ascii="黑体" w:hAnsi="Times New Roman" w:cs="黑体"/>
                <w:kern w:val="0"/>
                <w:sz w:val="20"/>
                <w:szCs w:val="21"/>
                <w:lang w:eastAsia="zh-CN"/>
              </w:rPr>
              <w:t>预留</w:t>
            </w:r>
          </w:p>
        </w:tc>
        <w:tc>
          <w:tcPr>
            <w:tcW w:w="889" w:type="dxa"/>
            <w:vAlign w:val="center"/>
          </w:tcPr>
          <w:p>
            <w:pPr>
              <w:pStyle w:val="11"/>
              <w:ind w:firstLine="0" w:firstLineChars="0"/>
              <w:jc w:val="center"/>
              <w:rPr>
                <w:rFonts w:ascii="宋体" w:hAnsi="宋体" w:eastAsia="宋体" w:cs="黑体"/>
                <w:kern w:val="0"/>
                <w:sz w:val="20"/>
                <w:szCs w:val="21"/>
                <w:lang w:eastAsia="en-US"/>
              </w:rPr>
            </w:pPr>
            <w:r>
              <w:rPr>
                <w:rFonts w:hint="eastAsia" w:ascii="宋体" w:hAnsi="宋体" w:cs="黑体"/>
                <w:kern w:val="0"/>
                <w:sz w:val="20"/>
                <w:szCs w:val="21"/>
                <w:lang w:eastAsia="zh-CN"/>
              </w:rPr>
              <w:t>预留</w:t>
            </w:r>
          </w:p>
        </w:tc>
        <w:tc>
          <w:tcPr>
            <w:tcW w:w="889" w:type="dxa"/>
            <w:vAlign w:val="center"/>
          </w:tcPr>
          <w:p>
            <w:pPr>
              <w:pStyle w:val="11"/>
              <w:ind w:firstLine="0" w:firstLineChars="0"/>
              <w:jc w:val="center"/>
              <w:rPr>
                <w:rFonts w:hint="eastAsia" w:ascii="宋体" w:hAnsi="宋体" w:cs="黑体"/>
                <w:kern w:val="0"/>
                <w:sz w:val="20"/>
                <w:szCs w:val="21"/>
                <w:lang w:eastAsia="zh-CN"/>
              </w:rPr>
            </w:pPr>
            <w:r>
              <w:rPr>
                <w:rFonts w:hint="eastAsia" w:ascii="宋体" w:hAnsi="宋体" w:cs="黑体"/>
                <w:kern w:val="0"/>
                <w:sz w:val="20"/>
                <w:szCs w:val="21"/>
                <w:lang w:eastAsia="zh-CN"/>
              </w:rPr>
              <w:t>预留</w:t>
            </w:r>
          </w:p>
        </w:tc>
        <w:tc>
          <w:tcPr>
            <w:tcW w:w="889" w:type="dxa"/>
            <w:vAlign w:val="center"/>
          </w:tcPr>
          <w:p>
            <w:pPr>
              <w:pStyle w:val="11"/>
              <w:ind w:firstLine="0" w:firstLineChars="0"/>
              <w:jc w:val="center"/>
              <w:rPr>
                <w:rFonts w:hint="eastAsia" w:ascii="宋体" w:hAnsi="宋体" w:cs="黑体"/>
                <w:kern w:val="0"/>
                <w:sz w:val="20"/>
                <w:szCs w:val="21"/>
                <w:lang w:eastAsia="zh-CN"/>
              </w:rPr>
            </w:pPr>
            <w:r>
              <w:rPr>
                <w:rFonts w:hint="eastAsia" w:ascii="宋体" w:hAnsi="宋体" w:cs="黑体"/>
                <w:kern w:val="0"/>
                <w:sz w:val="20"/>
                <w:szCs w:val="21"/>
                <w:lang w:eastAsia="zh-CN"/>
              </w:rPr>
              <w:t>预留</w:t>
            </w:r>
          </w:p>
        </w:tc>
        <w:tc>
          <w:tcPr>
            <w:tcW w:w="889" w:type="dxa"/>
            <w:vAlign w:val="center"/>
          </w:tcPr>
          <w:p>
            <w:pPr>
              <w:pStyle w:val="11"/>
              <w:ind w:firstLine="0" w:firstLineChars="0"/>
              <w:jc w:val="center"/>
              <w:rPr>
                <w:rFonts w:hint="eastAsia" w:ascii="宋体" w:hAnsi="宋体" w:cs="黑体"/>
                <w:kern w:val="0"/>
                <w:sz w:val="20"/>
                <w:szCs w:val="21"/>
                <w:lang w:eastAsia="zh-CN"/>
              </w:rPr>
            </w:pPr>
            <w:r>
              <w:rPr>
                <w:rFonts w:hint="eastAsia" w:ascii="黑体" w:hAnsi="Times New Roman" w:cs="黑体"/>
                <w:kern w:val="0"/>
                <w:sz w:val="20"/>
                <w:szCs w:val="21"/>
                <w:lang w:eastAsia="zh-CN"/>
              </w:rPr>
              <w:t>预留</w:t>
            </w:r>
          </w:p>
        </w:tc>
      </w:tr>
    </w:tbl>
    <w:p>
      <w:pPr>
        <w:ind w:firstLine="240" w:firstLineChars="100"/>
        <w:rPr>
          <w:rFonts w:ascii="黑体" w:cs="黑体"/>
          <w:color w:val="FF0000"/>
          <w:sz w:val="24"/>
        </w:rPr>
      </w:pPr>
      <w:r>
        <w:rPr>
          <w:rFonts w:ascii="黑体" w:cs="黑体"/>
          <w:color w:val="FF0000"/>
          <w:sz w:val="24"/>
        </w:rPr>
        <w:t xml:space="preserve">电梯发送： </w:t>
      </w:r>
    </w:p>
    <w:tbl>
      <w:tblPr>
        <w:tblStyle w:val="8"/>
        <w:tblW w:w="8004" w:type="dxa"/>
        <w:tblInd w:w="3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29" w:type="dxa"/>
          <w:left w:w="29" w:type="dxa"/>
          <w:bottom w:w="29" w:type="dxa"/>
          <w:right w:w="29" w:type="dxa"/>
        </w:tblCellMar>
      </w:tblPr>
      <w:tblGrid>
        <w:gridCol w:w="890"/>
        <w:gridCol w:w="890"/>
        <w:gridCol w:w="889"/>
        <w:gridCol w:w="889"/>
        <w:gridCol w:w="889"/>
        <w:gridCol w:w="889"/>
        <w:gridCol w:w="19"/>
        <w:gridCol w:w="871"/>
        <w:gridCol w:w="889"/>
        <w:gridCol w:w="88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cantSplit/>
        </w:trPr>
        <w:tc>
          <w:tcPr>
            <w:tcW w:w="890" w:type="dxa"/>
            <w:shd w:val="clear" w:color="auto" w:fill="C6D9F0" w:themeFill="text2" w:themeFillTint="33"/>
            <w:vAlign w:val="center"/>
          </w:tcPr>
          <w:p>
            <w:pPr>
              <w:pStyle w:val="11"/>
              <w:ind w:firstLine="0" w:firstLineChars="0"/>
              <w:jc w:val="center"/>
              <w:rPr>
                <w:rFonts w:ascii="黑体" w:hAnsi="Times New Roman" w:cs="黑体"/>
                <w:kern w:val="0"/>
                <w:sz w:val="24"/>
                <w:szCs w:val="20"/>
                <w:lang w:eastAsia="en-US"/>
              </w:rPr>
            </w:pPr>
            <w:r>
              <w:rPr>
                <w:rFonts w:hint="eastAsia" w:ascii="黑体" w:hAnsi="Times New Roman" w:cs="黑体"/>
                <w:kern w:val="0"/>
                <w:sz w:val="24"/>
                <w:szCs w:val="20"/>
                <w:lang w:eastAsia="en-US"/>
              </w:rPr>
              <w:t>No</w:t>
            </w:r>
          </w:p>
        </w:tc>
        <w:tc>
          <w:tcPr>
            <w:tcW w:w="890" w:type="dxa"/>
            <w:shd w:val="clear" w:color="auto" w:fill="C6D9F0" w:themeFill="text2" w:themeFillTint="33"/>
            <w:vAlign w:val="center"/>
          </w:tcPr>
          <w:p>
            <w:pPr>
              <w:pStyle w:val="11"/>
              <w:ind w:firstLine="0" w:firstLineChars="0"/>
              <w:jc w:val="center"/>
              <w:rPr>
                <w:rFonts w:ascii="黑体" w:hAnsi="Times New Roman" w:cs="黑体"/>
                <w:kern w:val="0"/>
                <w:sz w:val="24"/>
                <w:szCs w:val="20"/>
                <w:lang w:eastAsia="en-US"/>
              </w:rPr>
            </w:pPr>
            <w:r>
              <w:rPr>
                <w:rFonts w:hint="eastAsia" w:ascii="黑体" w:hAnsi="Times New Roman" w:cs="黑体"/>
                <w:kern w:val="0"/>
                <w:sz w:val="24"/>
                <w:szCs w:val="20"/>
                <w:lang w:eastAsia="en-US"/>
              </w:rPr>
              <w:t>D7</w:t>
            </w:r>
          </w:p>
        </w:tc>
        <w:tc>
          <w:tcPr>
            <w:tcW w:w="889" w:type="dxa"/>
            <w:shd w:val="clear" w:color="auto" w:fill="C6D9F0" w:themeFill="text2" w:themeFillTint="33"/>
            <w:vAlign w:val="center"/>
          </w:tcPr>
          <w:p>
            <w:pPr>
              <w:pStyle w:val="11"/>
              <w:ind w:firstLine="0" w:firstLineChars="0"/>
              <w:jc w:val="center"/>
              <w:rPr>
                <w:rFonts w:ascii="黑体" w:hAnsi="Times New Roman" w:cs="黑体"/>
                <w:kern w:val="0"/>
                <w:sz w:val="24"/>
                <w:szCs w:val="20"/>
                <w:lang w:eastAsia="en-US"/>
              </w:rPr>
            </w:pPr>
            <w:r>
              <w:rPr>
                <w:rFonts w:hint="eastAsia" w:ascii="黑体" w:hAnsi="Times New Roman" w:cs="黑体"/>
                <w:kern w:val="0"/>
                <w:sz w:val="24"/>
                <w:szCs w:val="20"/>
                <w:lang w:eastAsia="en-US"/>
              </w:rPr>
              <w:t>D6</w:t>
            </w:r>
          </w:p>
        </w:tc>
        <w:tc>
          <w:tcPr>
            <w:tcW w:w="889" w:type="dxa"/>
            <w:shd w:val="clear" w:color="auto" w:fill="C6D9F0" w:themeFill="text2" w:themeFillTint="33"/>
            <w:vAlign w:val="center"/>
          </w:tcPr>
          <w:p>
            <w:pPr>
              <w:pStyle w:val="11"/>
              <w:ind w:firstLine="0" w:firstLineChars="0"/>
              <w:jc w:val="center"/>
              <w:rPr>
                <w:rFonts w:ascii="黑体" w:hAnsi="Times New Roman" w:cs="黑体"/>
                <w:kern w:val="0"/>
                <w:sz w:val="24"/>
                <w:szCs w:val="20"/>
                <w:lang w:eastAsia="en-US"/>
              </w:rPr>
            </w:pPr>
            <w:r>
              <w:rPr>
                <w:rFonts w:hint="eastAsia" w:ascii="黑体" w:hAnsi="Times New Roman" w:cs="黑体"/>
                <w:kern w:val="0"/>
                <w:sz w:val="24"/>
                <w:szCs w:val="20"/>
                <w:lang w:eastAsia="en-US"/>
              </w:rPr>
              <w:t>D5</w:t>
            </w:r>
          </w:p>
        </w:tc>
        <w:tc>
          <w:tcPr>
            <w:tcW w:w="889" w:type="dxa"/>
            <w:shd w:val="clear" w:color="auto" w:fill="C6D9F0" w:themeFill="text2" w:themeFillTint="33"/>
            <w:vAlign w:val="center"/>
          </w:tcPr>
          <w:p>
            <w:pPr>
              <w:pStyle w:val="11"/>
              <w:ind w:firstLine="0" w:firstLineChars="0"/>
              <w:jc w:val="center"/>
              <w:rPr>
                <w:rFonts w:ascii="黑体" w:hAnsi="Times New Roman" w:cs="黑体"/>
                <w:kern w:val="0"/>
                <w:sz w:val="24"/>
                <w:szCs w:val="20"/>
                <w:lang w:eastAsia="en-US"/>
              </w:rPr>
            </w:pPr>
            <w:r>
              <w:rPr>
                <w:rFonts w:hint="eastAsia" w:ascii="黑体" w:hAnsi="Times New Roman" w:cs="黑体"/>
                <w:kern w:val="0"/>
                <w:sz w:val="24"/>
                <w:szCs w:val="20"/>
                <w:lang w:eastAsia="en-US"/>
              </w:rPr>
              <w:t>D4</w:t>
            </w:r>
          </w:p>
        </w:tc>
        <w:tc>
          <w:tcPr>
            <w:tcW w:w="889" w:type="dxa"/>
            <w:shd w:val="clear" w:color="auto" w:fill="C6D9F0" w:themeFill="text2" w:themeFillTint="33"/>
            <w:vAlign w:val="center"/>
          </w:tcPr>
          <w:p>
            <w:pPr>
              <w:pStyle w:val="11"/>
              <w:ind w:firstLine="0" w:firstLineChars="0"/>
              <w:jc w:val="center"/>
              <w:rPr>
                <w:rFonts w:ascii="黑体" w:hAnsi="Times New Roman" w:cs="黑体"/>
                <w:kern w:val="0"/>
                <w:sz w:val="24"/>
                <w:szCs w:val="20"/>
                <w:lang w:eastAsia="en-US"/>
              </w:rPr>
            </w:pPr>
            <w:r>
              <w:rPr>
                <w:rFonts w:hint="eastAsia" w:ascii="黑体" w:hAnsi="Times New Roman" w:cs="黑体"/>
                <w:kern w:val="0"/>
                <w:sz w:val="24"/>
                <w:szCs w:val="20"/>
                <w:lang w:eastAsia="en-US"/>
              </w:rPr>
              <w:t>D</w:t>
            </w:r>
            <w:r>
              <w:rPr>
                <w:rFonts w:ascii="黑体" w:hAnsi="Times New Roman" w:cs="黑体"/>
                <w:kern w:val="0"/>
                <w:sz w:val="24"/>
                <w:szCs w:val="20"/>
                <w:lang w:eastAsia="en-US"/>
              </w:rPr>
              <w:t>3</w:t>
            </w:r>
          </w:p>
        </w:tc>
        <w:tc>
          <w:tcPr>
            <w:tcW w:w="890" w:type="dxa"/>
            <w:gridSpan w:val="2"/>
            <w:shd w:val="clear" w:color="auto" w:fill="C6D9F0" w:themeFill="text2" w:themeFillTint="33"/>
            <w:vAlign w:val="center"/>
          </w:tcPr>
          <w:p>
            <w:pPr>
              <w:pStyle w:val="11"/>
              <w:ind w:firstLine="0" w:firstLineChars="0"/>
              <w:jc w:val="center"/>
              <w:rPr>
                <w:rFonts w:ascii="黑体" w:hAnsi="Times New Roman" w:cs="黑体"/>
                <w:kern w:val="0"/>
                <w:sz w:val="24"/>
                <w:szCs w:val="20"/>
                <w:lang w:eastAsia="en-US"/>
              </w:rPr>
            </w:pPr>
            <w:r>
              <w:rPr>
                <w:rFonts w:hint="eastAsia" w:ascii="黑体" w:hAnsi="Times New Roman" w:cs="黑体"/>
                <w:kern w:val="0"/>
                <w:sz w:val="24"/>
                <w:szCs w:val="20"/>
                <w:lang w:eastAsia="en-US"/>
              </w:rPr>
              <w:t>D2</w:t>
            </w:r>
          </w:p>
        </w:tc>
        <w:tc>
          <w:tcPr>
            <w:tcW w:w="889" w:type="dxa"/>
            <w:shd w:val="clear" w:color="auto" w:fill="C6D9F0" w:themeFill="text2" w:themeFillTint="33"/>
            <w:vAlign w:val="center"/>
          </w:tcPr>
          <w:p>
            <w:pPr>
              <w:pStyle w:val="11"/>
              <w:ind w:firstLine="0" w:firstLineChars="0"/>
              <w:jc w:val="center"/>
              <w:rPr>
                <w:rFonts w:ascii="黑体" w:hAnsi="Times New Roman" w:cs="黑体"/>
                <w:kern w:val="0"/>
                <w:sz w:val="24"/>
                <w:szCs w:val="20"/>
                <w:lang w:eastAsia="en-US"/>
              </w:rPr>
            </w:pPr>
            <w:r>
              <w:rPr>
                <w:rFonts w:hint="eastAsia" w:ascii="黑体" w:hAnsi="Times New Roman" w:cs="黑体"/>
                <w:kern w:val="0"/>
                <w:sz w:val="24"/>
                <w:szCs w:val="20"/>
                <w:lang w:eastAsia="en-US"/>
              </w:rPr>
              <w:t>D1</w:t>
            </w:r>
          </w:p>
        </w:tc>
        <w:tc>
          <w:tcPr>
            <w:tcW w:w="889" w:type="dxa"/>
            <w:shd w:val="clear" w:color="auto" w:fill="C6D9F0" w:themeFill="text2" w:themeFillTint="33"/>
            <w:vAlign w:val="center"/>
          </w:tcPr>
          <w:p>
            <w:pPr>
              <w:pStyle w:val="11"/>
              <w:ind w:firstLine="0" w:firstLineChars="0"/>
              <w:jc w:val="center"/>
              <w:rPr>
                <w:rFonts w:ascii="黑体" w:hAnsi="Times New Roman" w:cs="黑体"/>
                <w:kern w:val="0"/>
                <w:sz w:val="24"/>
                <w:szCs w:val="20"/>
                <w:lang w:eastAsia="en-US"/>
              </w:rPr>
            </w:pPr>
            <w:r>
              <w:rPr>
                <w:rFonts w:hint="eastAsia" w:ascii="黑体" w:hAnsi="Times New Roman" w:cs="黑体"/>
                <w:kern w:val="0"/>
                <w:sz w:val="24"/>
                <w:szCs w:val="20"/>
                <w:lang w:eastAsia="en-US"/>
              </w:rPr>
              <w:t>D0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cantSplit/>
        </w:trPr>
        <w:tc>
          <w:tcPr>
            <w:tcW w:w="890" w:type="dxa"/>
            <w:vAlign w:val="center"/>
          </w:tcPr>
          <w:p>
            <w:pPr>
              <w:pStyle w:val="11"/>
              <w:ind w:firstLine="0" w:firstLineChars="0"/>
              <w:jc w:val="center"/>
              <w:rPr>
                <w:rFonts w:ascii="黑体" w:hAnsi="Times New Roman" w:cs="黑体"/>
                <w:kern w:val="0"/>
                <w:sz w:val="24"/>
                <w:szCs w:val="20"/>
                <w:lang w:eastAsia="zh-CN"/>
              </w:rPr>
            </w:pPr>
            <w:r>
              <w:rPr>
                <w:rFonts w:hint="eastAsia" w:ascii="黑体" w:hAnsi="Times New Roman" w:cs="黑体"/>
                <w:kern w:val="0"/>
                <w:sz w:val="24"/>
                <w:szCs w:val="20"/>
                <w:lang w:eastAsia="zh-CN"/>
              </w:rPr>
              <w:t>1</w:t>
            </w:r>
          </w:p>
        </w:tc>
        <w:tc>
          <w:tcPr>
            <w:tcW w:w="7114" w:type="dxa"/>
            <w:gridSpan w:val="9"/>
            <w:vAlign w:val="center"/>
          </w:tcPr>
          <w:p>
            <w:pPr>
              <w:pStyle w:val="11"/>
              <w:ind w:firstLine="0" w:firstLineChars="0"/>
              <w:jc w:val="center"/>
              <w:rPr>
                <w:rFonts w:ascii="宋体" w:hAnsi="宋体" w:eastAsia="宋体" w:cs="黑体"/>
                <w:kern w:val="0"/>
                <w:sz w:val="20"/>
                <w:szCs w:val="21"/>
                <w:lang w:eastAsia="zh-CN"/>
              </w:rPr>
            </w:pPr>
            <w:r>
              <w:rPr>
                <w:rFonts w:hint="eastAsia" w:ascii="宋体" w:hAnsi="宋体" w:eastAsia="宋体" w:cs="黑体"/>
                <w:kern w:val="0"/>
                <w:sz w:val="20"/>
                <w:szCs w:val="21"/>
                <w:lang w:eastAsia="en-US"/>
              </w:rPr>
              <w:t>命令字：</w:t>
            </w:r>
            <w:r>
              <w:rPr>
                <w:rFonts w:ascii="宋体" w:hAnsi="宋体" w:eastAsia="宋体" w:cs="黑体"/>
                <w:kern w:val="0"/>
                <w:sz w:val="20"/>
                <w:szCs w:val="21"/>
                <w:lang w:eastAsia="en-US"/>
              </w:rPr>
              <w:t>0x8</w:t>
            </w:r>
            <w:r>
              <w:rPr>
                <w:rFonts w:hint="eastAsia" w:ascii="宋体" w:hAnsi="宋体" w:cs="黑体"/>
                <w:kern w:val="0"/>
                <w:sz w:val="20"/>
                <w:szCs w:val="21"/>
                <w:lang w:val="en-US" w:eastAsia="zh-CN"/>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cantSplit/>
        </w:trPr>
        <w:tc>
          <w:tcPr>
            <w:tcW w:w="890" w:type="dxa"/>
            <w:vAlign w:val="center"/>
          </w:tcPr>
          <w:p>
            <w:pPr>
              <w:pStyle w:val="11"/>
              <w:ind w:firstLine="0" w:firstLineChars="0"/>
              <w:jc w:val="center"/>
              <w:rPr>
                <w:rFonts w:ascii="黑体" w:hAnsi="Times New Roman" w:cs="黑体"/>
                <w:kern w:val="0"/>
                <w:sz w:val="24"/>
                <w:szCs w:val="20"/>
                <w:lang w:eastAsia="zh-CN"/>
              </w:rPr>
            </w:pPr>
            <w:r>
              <w:rPr>
                <w:rFonts w:hint="eastAsia" w:ascii="黑体" w:hAnsi="Times New Roman" w:cs="黑体"/>
                <w:kern w:val="0"/>
                <w:sz w:val="24"/>
                <w:szCs w:val="20"/>
                <w:lang w:eastAsia="zh-CN"/>
              </w:rPr>
              <w:t>2</w:t>
            </w:r>
          </w:p>
        </w:tc>
        <w:tc>
          <w:tcPr>
            <w:tcW w:w="7114" w:type="dxa"/>
            <w:gridSpan w:val="9"/>
            <w:vAlign w:val="center"/>
          </w:tcPr>
          <w:p>
            <w:pPr>
              <w:pStyle w:val="11"/>
              <w:ind w:firstLine="0" w:firstLineChars="0"/>
              <w:jc w:val="center"/>
              <w:rPr>
                <w:rFonts w:ascii="宋体" w:hAnsi="宋体" w:eastAsia="宋体" w:cs="黑体"/>
                <w:kern w:val="0"/>
                <w:sz w:val="20"/>
                <w:szCs w:val="21"/>
                <w:lang w:eastAsia="zh-CN"/>
              </w:rPr>
            </w:pPr>
            <w:r>
              <w:rPr>
                <w:rFonts w:hint="eastAsia" w:ascii="宋体" w:hAnsi="宋体" w:eastAsia="宋体" w:cs="黑体"/>
                <w:kern w:val="0"/>
                <w:sz w:val="20"/>
                <w:szCs w:val="21"/>
                <w:lang w:eastAsia="en-US"/>
              </w:rPr>
              <w:t>ID号：</w:t>
            </w:r>
            <w:r>
              <w:rPr>
                <w:rFonts w:hint="eastAsia" w:ascii="宋体" w:hAnsi="宋体" w:eastAsia="宋体" w:cs="黑体"/>
                <w:kern w:val="0"/>
                <w:sz w:val="20"/>
                <w:szCs w:val="21"/>
                <w:lang w:eastAsia="zh-CN"/>
              </w:rPr>
              <w:t>0x</w:t>
            </w:r>
            <w:r>
              <w:rPr>
                <w:rFonts w:ascii="宋体" w:hAnsi="宋体" w:eastAsia="宋体" w:cs="黑体"/>
                <w:kern w:val="0"/>
                <w:sz w:val="20"/>
                <w:szCs w:val="21"/>
                <w:lang w:eastAsia="zh-CN"/>
              </w:rPr>
              <w:t>00～</w:t>
            </w:r>
            <w:r>
              <w:rPr>
                <w:rFonts w:hint="eastAsia" w:ascii="宋体" w:hAnsi="宋体" w:eastAsia="宋体" w:cs="黑体"/>
                <w:kern w:val="0"/>
                <w:sz w:val="20"/>
                <w:szCs w:val="21"/>
                <w:lang w:eastAsia="zh-CN"/>
              </w:rPr>
              <w:t>0xFF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cantSplit/>
        </w:trPr>
        <w:tc>
          <w:tcPr>
            <w:tcW w:w="890" w:type="dxa"/>
            <w:vAlign w:val="center"/>
          </w:tcPr>
          <w:p>
            <w:pPr>
              <w:pStyle w:val="11"/>
              <w:ind w:firstLine="0" w:firstLineChars="0"/>
              <w:jc w:val="center"/>
              <w:rPr>
                <w:rFonts w:ascii="黑体" w:hAnsi="Times New Roman" w:cs="黑体"/>
                <w:kern w:val="0"/>
                <w:sz w:val="24"/>
                <w:szCs w:val="20"/>
                <w:lang w:eastAsia="zh-CN"/>
              </w:rPr>
            </w:pPr>
            <w:r>
              <w:rPr>
                <w:rFonts w:hint="eastAsia" w:ascii="黑体" w:hAnsi="Times New Roman" w:cs="黑体"/>
                <w:kern w:val="0"/>
                <w:sz w:val="24"/>
                <w:szCs w:val="20"/>
                <w:lang w:eastAsia="zh-CN"/>
              </w:rPr>
              <w:t>3</w:t>
            </w:r>
          </w:p>
        </w:tc>
        <w:tc>
          <w:tcPr>
            <w:tcW w:w="7114" w:type="dxa"/>
            <w:gridSpan w:val="9"/>
            <w:vAlign w:val="center"/>
          </w:tcPr>
          <w:p>
            <w:pPr>
              <w:pStyle w:val="11"/>
              <w:ind w:firstLine="0" w:firstLineChars="0"/>
              <w:jc w:val="center"/>
              <w:rPr>
                <w:rFonts w:ascii="宋体" w:hAnsi="宋体" w:eastAsia="宋体" w:cs="黑体"/>
                <w:kern w:val="0"/>
                <w:sz w:val="20"/>
                <w:szCs w:val="21"/>
                <w:lang w:eastAsia="zh-CN"/>
              </w:rPr>
            </w:pPr>
            <w:r>
              <w:rPr>
                <w:rFonts w:hint="eastAsia" w:ascii="宋体" w:hAnsi="宋体" w:eastAsia="宋体" w:cs="黑体"/>
                <w:kern w:val="0"/>
                <w:sz w:val="20"/>
                <w:szCs w:val="21"/>
                <w:lang w:eastAsia="zh-CN"/>
              </w:rPr>
              <w:t>预留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cantSplit/>
        </w:trPr>
        <w:tc>
          <w:tcPr>
            <w:tcW w:w="890" w:type="dxa"/>
            <w:vAlign w:val="center"/>
          </w:tcPr>
          <w:p>
            <w:pPr>
              <w:pStyle w:val="11"/>
              <w:ind w:firstLine="0" w:firstLineChars="0"/>
              <w:jc w:val="center"/>
              <w:rPr>
                <w:rFonts w:ascii="黑体" w:hAnsi="Times New Roman" w:cs="黑体"/>
                <w:kern w:val="0"/>
                <w:sz w:val="24"/>
                <w:szCs w:val="20"/>
                <w:lang w:eastAsia="zh-CN"/>
              </w:rPr>
            </w:pPr>
            <w:r>
              <w:rPr>
                <w:rFonts w:hint="eastAsia" w:ascii="黑体" w:hAnsi="Times New Roman" w:cs="黑体"/>
                <w:kern w:val="0"/>
                <w:sz w:val="24"/>
                <w:szCs w:val="20"/>
                <w:lang w:eastAsia="zh-CN"/>
              </w:rPr>
              <w:t>4</w:t>
            </w:r>
          </w:p>
        </w:tc>
        <w:tc>
          <w:tcPr>
            <w:tcW w:w="890" w:type="dxa"/>
            <w:vAlign w:val="center"/>
          </w:tcPr>
          <w:p>
            <w:pPr>
              <w:pStyle w:val="11"/>
              <w:ind w:firstLine="0" w:firstLineChars="0"/>
              <w:jc w:val="center"/>
              <w:rPr>
                <w:rFonts w:ascii="宋体" w:hAnsi="宋体" w:eastAsia="宋体" w:cs="黑体"/>
                <w:kern w:val="0"/>
                <w:sz w:val="20"/>
                <w:szCs w:val="21"/>
                <w:lang w:eastAsia="zh-CN"/>
              </w:rPr>
            </w:pPr>
            <w:r>
              <w:rPr>
                <w:rFonts w:hint="eastAsia" w:ascii="宋体" w:hAnsi="宋体" w:eastAsia="宋体" w:cs="黑体"/>
                <w:kern w:val="0"/>
                <w:sz w:val="20"/>
                <w:szCs w:val="21"/>
                <w:lang w:eastAsia="zh-CN"/>
              </w:rPr>
              <w:t>预留</w:t>
            </w:r>
          </w:p>
        </w:tc>
        <w:tc>
          <w:tcPr>
            <w:tcW w:w="6224" w:type="dxa"/>
            <w:gridSpan w:val="8"/>
            <w:vAlign w:val="center"/>
          </w:tcPr>
          <w:p>
            <w:pPr>
              <w:pStyle w:val="11"/>
              <w:ind w:firstLine="0" w:firstLineChars="0"/>
              <w:jc w:val="center"/>
              <w:rPr>
                <w:rFonts w:ascii="宋体" w:hAnsi="宋体" w:eastAsia="宋体" w:cs="黑体"/>
                <w:kern w:val="0"/>
                <w:sz w:val="20"/>
                <w:szCs w:val="21"/>
                <w:lang w:eastAsia="zh-CN"/>
              </w:rPr>
            </w:pPr>
            <w:r>
              <w:rPr>
                <w:rFonts w:hint="eastAsia" w:ascii="宋体" w:hAnsi="宋体" w:eastAsia="宋体" w:cs="黑体"/>
                <w:kern w:val="0"/>
                <w:sz w:val="20"/>
                <w:szCs w:val="21"/>
                <w:lang w:eastAsia="zh-CN"/>
              </w:rPr>
              <w:t>电梯所处楼层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29" w:type="dxa"/>
            <w:left w:w="29" w:type="dxa"/>
            <w:bottom w:w="29" w:type="dxa"/>
            <w:right w:w="29" w:type="dxa"/>
          </w:tblCellMar>
        </w:tblPrEx>
        <w:trPr>
          <w:cantSplit/>
        </w:trPr>
        <w:tc>
          <w:tcPr>
            <w:tcW w:w="890" w:type="dxa"/>
            <w:vAlign w:val="center"/>
          </w:tcPr>
          <w:p>
            <w:pPr>
              <w:pStyle w:val="11"/>
              <w:ind w:firstLine="0" w:firstLineChars="0"/>
              <w:jc w:val="center"/>
              <w:rPr>
                <w:rFonts w:ascii="黑体" w:hAnsi="Times New Roman" w:cs="黑体"/>
                <w:kern w:val="0"/>
                <w:sz w:val="24"/>
                <w:szCs w:val="20"/>
                <w:lang w:eastAsia="zh-CN"/>
              </w:rPr>
            </w:pPr>
            <w:r>
              <w:rPr>
                <w:rFonts w:hint="eastAsia" w:ascii="黑体" w:hAnsi="Times New Roman" w:cs="黑体"/>
                <w:kern w:val="0"/>
                <w:sz w:val="24"/>
                <w:szCs w:val="20"/>
                <w:lang w:eastAsia="zh-CN"/>
              </w:rPr>
              <w:t>5</w:t>
            </w:r>
          </w:p>
        </w:tc>
        <w:tc>
          <w:tcPr>
            <w:tcW w:w="4465" w:type="dxa"/>
            <w:gridSpan w:val="6"/>
            <w:tcBorders>
              <w:right w:val="single" w:color="auto" w:sz="4" w:space="0"/>
            </w:tcBorders>
            <w:vAlign w:val="center"/>
          </w:tcPr>
          <w:p>
            <w:pPr>
              <w:jc w:val="center"/>
              <w:rPr>
                <w:rFonts w:ascii="黑体" w:hAnsi="Times New Roman" w:cs="黑体"/>
                <w:kern w:val="0"/>
                <w:sz w:val="20"/>
                <w:szCs w:val="21"/>
                <w:lang w:eastAsia="zh-CN"/>
              </w:rPr>
            </w:pPr>
            <w:r>
              <w:rPr>
                <w:rFonts w:hint="eastAsia" w:ascii="黑体" w:hAnsi="Times New Roman" w:cs="黑体"/>
                <w:kern w:val="0"/>
                <w:sz w:val="20"/>
                <w:szCs w:val="21"/>
                <w:lang w:eastAsia="zh-CN"/>
              </w:rPr>
              <w:t>预留</w:t>
            </w:r>
          </w:p>
        </w:tc>
        <w:tc>
          <w:tcPr>
            <w:tcW w:w="871" w:type="dxa"/>
            <w:tcBorders>
              <w:left w:val="single" w:color="auto" w:sz="4" w:space="0"/>
            </w:tcBorders>
            <w:vAlign w:val="center"/>
          </w:tcPr>
          <w:p>
            <w:pPr>
              <w:jc w:val="center"/>
              <w:rPr>
                <w:rFonts w:hint="eastAsia" w:ascii="黑体" w:hAnsi="Times New Roman" w:cs="黑体"/>
                <w:kern w:val="0"/>
                <w:sz w:val="20"/>
                <w:szCs w:val="21"/>
                <w:lang w:eastAsia="zh-CN"/>
              </w:rPr>
            </w:pPr>
            <w:r>
              <w:rPr>
                <w:rFonts w:hint="eastAsia" w:ascii="黑体" w:hAnsi="Times New Roman" w:cs="黑体"/>
                <w:kern w:val="0"/>
                <w:sz w:val="20"/>
                <w:szCs w:val="21"/>
                <w:lang w:eastAsia="zh-CN"/>
              </w:rPr>
              <w:t>取消状态</w:t>
            </w:r>
          </w:p>
          <w:p>
            <w:pPr>
              <w:pStyle w:val="11"/>
              <w:ind w:firstLine="0" w:firstLineChars="0"/>
              <w:jc w:val="center"/>
              <w:rPr>
                <w:rFonts w:ascii="宋体" w:hAnsi="宋体" w:eastAsia="宋体" w:cs="黑体"/>
                <w:kern w:val="0"/>
                <w:sz w:val="15"/>
                <w:szCs w:val="15"/>
                <w:lang w:eastAsia="zh-CN"/>
              </w:rPr>
            </w:pPr>
            <w:r>
              <w:rPr>
                <w:rFonts w:hint="eastAsia" w:ascii="宋体" w:hAnsi="宋体" w:eastAsia="宋体" w:cs="黑体"/>
                <w:kern w:val="0"/>
                <w:sz w:val="15"/>
                <w:szCs w:val="15"/>
                <w:lang w:eastAsia="zh-CN"/>
              </w:rPr>
              <w:t>1为成功</w:t>
            </w:r>
          </w:p>
          <w:p>
            <w:pPr>
              <w:jc w:val="center"/>
              <w:rPr>
                <w:rFonts w:hint="eastAsia" w:ascii="黑体" w:hAnsi="Times New Roman" w:cs="黑体"/>
                <w:kern w:val="0"/>
                <w:sz w:val="20"/>
                <w:szCs w:val="21"/>
                <w:lang w:eastAsia="zh-CN"/>
              </w:rPr>
            </w:pPr>
            <w:r>
              <w:rPr>
                <w:rFonts w:hint="eastAsia" w:ascii="宋体" w:hAnsi="宋体" w:eastAsia="宋体" w:cs="黑体"/>
                <w:kern w:val="0"/>
                <w:sz w:val="15"/>
                <w:szCs w:val="15"/>
                <w:lang w:eastAsia="zh-CN"/>
              </w:rPr>
              <w:t>0为失败</w:t>
            </w:r>
          </w:p>
        </w:tc>
        <w:tc>
          <w:tcPr>
            <w:tcW w:w="889" w:type="dxa"/>
            <w:vAlign w:val="center"/>
          </w:tcPr>
          <w:p>
            <w:pPr>
              <w:jc w:val="center"/>
              <w:rPr>
                <w:rFonts w:ascii="黑体" w:hAnsi="Times New Roman" w:cs="黑体"/>
                <w:kern w:val="0"/>
                <w:sz w:val="20"/>
                <w:szCs w:val="21"/>
                <w:lang w:eastAsia="zh-CN"/>
              </w:rPr>
            </w:pPr>
            <w:r>
              <w:rPr>
                <w:rFonts w:hint="eastAsia" w:ascii="黑体" w:hAnsi="Times New Roman" w:cs="黑体"/>
                <w:kern w:val="0"/>
                <w:sz w:val="20"/>
                <w:szCs w:val="21"/>
                <w:lang w:eastAsia="zh-CN"/>
              </w:rPr>
              <w:t>电梯下行状态</w:t>
            </w:r>
          </w:p>
        </w:tc>
        <w:tc>
          <w:tcPr>
            <w:tcW w:w="889" w:type="dxa"/>
            <w:vAlign w:val="center"/>
          </w:tcPr>
          <w:p>
            <w:pPr>
              <w:jc w:val="center"/>
              <w:rPr>
                <w:rFonts w:ascii="Times New Roman" w:hAnsi="Times New Roman" w:cs="Times New Roman"/>
                <w:kern w:val="0"/>
                <w:sz w:val="20"/>
                <w:szCs w:val="20"/>
                <w:lang w:eastAsia="zh-CN"/>
              </w:rPr>
            </w:pPr>
            <w:r>
              <w:rPr>
                <w:rFonts w:hint="eastAsia" w:ascii="Times New Roman" w:hAnsi="Times New Roman" w:cs="Times New Roman"/>
                <w:kern w:val="0"/>
                <w:sz w:val="20"/>
                <w:szCs w:val="20"/>
                <w:lang w:eastAsia="zh-CN"/>
              </w:rPr>
              <w:t>电梯上行状态</w:t>
            </w:r>
          </w:p>
        </w:tc>
      </w:tr>
    </w:tbl>
    <w:p>
      <w:pPr>
        <w:rPr>
          <w:rFonts w:hint="default" w:eastAsia="宋体"/>
          <w:lang w:val="en-US" w:eastAsia="zh-CN"/>
        </w:rPr>
      </w:pPr>
    </w:p>
    <w:p>
      <w:r>
        <w:rPr>
          <w:rFonts w:hint="eastAsia"/>
        </w:rPr>
        <w:t>备注：</w:t>
      </w:r>
    </w:p>
    <w:p>
      <w:pPr>
        <w:numPr>
          <w:ilvl w:val="0"/>
          <w:numId w:val="3"/>
        </w:numPr>
        <w:rPr>
          <w:rFonts w:hint="eastAsia"/>
          <w:lang w:val="en-US" w:eastAsia="zh-CN"/>
        </w:rPr>
      </w:pPr>
      <w:r>
        <w:rPr>
          <w:rFonts w:hint="eastAsia"/>
          <w:lang w:eastAsia="zh-CN"/>
        </w:rPr>
        <w:t>电梯默认</w:t>
      </w:r>
      <w:r>
        <w:rPr>
          <w:rFonts w:hint="eastAsia"/>
          <w:lang w:val="en-US" w:eastAsia="zh-CN"/>
        </w:rPr>
        <w:t>20s超时关门，在20s周期内收到开门保持则重置20s超时关门，未收到则超时关门。</w:t>
      </w:r>
    </w:p>
    <w:p>
      <w:pPr>
        <w:numPr>
          <w:ilvl w:val="0"/>
          <w:numId w:val="3"/>
        </w:numPr>
        <w:rPr>
          <w:rFonts w:hint="eastAsia"/>
          <w:lang w:val="en-US" w:eastAsia="zh-CN"/>
        </w:rPr>
      </w:pPr>
      <w:r>
        <w:rPr>
          <w:rFonts w:hint="eastAsia"/>
          <w:lang w:val="en-US" w:eastAsia="zh-CN"/>
        </w:rPr>
        <w:t>AGV请求后以</w:t>
      </w:r>
      <w:r>
        <w:rPr>
          <w:rFonts w:hint="eastAsia"/>
          <w:color w:val="auto"/>
          <w:lang w:val="en-US" w:eastAsia="zh-CN"/>
        </w:rPr>
        <w:t>200</w:t>
      </w:r>
      <w:r>
        <w:rPr>
          <w:rFonts w:hint="eastAsia"/>
          <w:lang w:val="en-US" w:eastAsia="zh-CN"/>
        </w:rPr>
        <w:t>ms间隔发送查询指令，电梯到达目的楼层后电梯的上下行标志清零，AGV根据电梯当前楼层和上下行标志为零来判断电梯已经到达了请求楼层。</w:t>
      </w:r>
    </w:p>
    <w:p>
      <w:pPr>
        <w:pStyle w:val="11"/>
        <w:numPr>
          <w:ilvl w:val="0"/>
          <w:numId w:val="0"/>
        </w:numPr>
        <w:ind w:leftChars="0"/>
        <w:rPr>
          <w:rFonts w:ascii="宋体" w:hAnsi="宋体"/>
          <w:b/>
          <w:bCs/>
          <w:sz w:val="18"/>
          <w:szCs w:val="18"/>
        </w:rPr>
      </w:pPr>
      <w:r>
        <w:rPr>
          <w:rFonts w:hint="eastAsia"/>
          <w:lang w:val="en-US" w:eastAsia="zh-CN"/>
        </w:rPr>
        <w:t>总结：正常机器人乘梯流程：</w:t>
      </w:r>
      <w:r>
        <w:rPr>
          <w:rFonts w:hint="eastAsia" w:ascii="黑体" w:cs="黑体"/>
          <w:b/>
          <w:sz w:val="24"/>
        </w:rPr>
        <w:t>AGV登记</w:t>
      </w:r>
      <w:r>
        <w:rPr>
          <w:rFonts w:hint="eastAsia" w:ascii="黑体" w:cs="黑体"/>
          <w:b/>
          <w:sz w:val="24"/>
          <w:lang w:val="en-US" w:eastAsia="zh-CN"/>
        </w:rPr>
        <w:t>-&gt;</w:t>
      </w:r>
      <w:r>
        <w:rPr>
          <w:rFonts w:hint="eastAsia" w:asciiTheme="minorHAnsi" w:hAnsiTheme="minorHAnsi" w:eastAsiaTheme="minorEastAsia" w:cstheme="minorBidi"/>
          <w:kern w:val="2"/>
          <w:sz w:val="21"/>
          <w:szCs w:val="22"/>
          <w:lang w:val="en-US" w:eastAsia="zh-CN" w:bidi="ar-SA"/>
        </w:rPr>
        <w:t>回复请求成功后</w:t>
      </w:r>
      <w:r>
        <w:rPr>
          <w:rFonts w:hint="eastAsia" w:cstheme="minorBidi"/>
          <w:kern w:val="2"/>
          <w:sz w:val="21"/>
          <w:szCs w:val="22"/>
          <w:lang w:val="en-US" w:eastAsia="zh-CN" w:bidi="ar-SA"/>
        </w:rPr>
        <w:t>-&gt;间隔发送</w:t>
      </w:r>
      <w:r>
        <w:rPr>
          <w:rFonts w:hint="eastAsia" w:ascii="黑体" w:cs="黑体"/>
          <w:b/>
          <w:sz w:val="24"/>
        </w:rPr>
        <w:t>查询电梯状态的命令</w:t>
      </w:r>
      <w:r>
        <w:rPr>
          <w:rFonts w:hint="eastAsia" w:ascii="黑体" w:cs="黑体"/>
          <w:b/>
          <w:sz w:val="24"/>
          <w:lang w:eastAsia="zh-CN"/>
        </w:rPr>
        <w:t>（</w:t>
      </w:r>
      <w:r>
        <w:rPr>
          <w:rFonts w:hint="eastAsia" w:ascii="黑体" w:cs="黑体"/>
          <w:b/>
          <w:sz w:val="24"/>
          <w:lang w:val="en-US" w:eastAsia="zh-CN"/>
        </w:rPr>
        <w:t>200ms间隔</w:t>
      </w:r>
      <w:r>
        <w:rPr>
          <w:rFonts w:hint="eastAsia" w:ascii="黑体" w:cs="黑体"/>
          <w:b/>
          <w:sz w:val="24"/>
          <w:lang w:eastAsia="zh-CN"/>
        </w:rPr>
        <w:t>）收到到达通知后，电梯控制器控制开门按键（</w:t>
      </w:r>
      <w:r>
        <w:rPr>
          <w:rFonts w:hint="eastAsia" w:ascii="黑体" w:cs="黑体"/>
          <w:b/>
          <w:sz w:val="24"/>
          <w:lang w:val="en-US" w:eastAsia="zh-CN"/>
        </w:rPr>
        <w:t>20s</w:t>
      </w:r>
      <w:r>
        <w:rPr>
          <w:rFonts w:hint="eastAsia" w:ascii="黑体" w:cs="黑体"/>
          <w:b/>
          <w:sz w:val="24"/>
          <w:lang w:eastAsia="zh-CN"/>
        </w:rPr>
        <w:t>）</w:t>
      </w:r>
      <w:r>
        <w:rPr>
          <w:rFonts w:hint="eastAsia" w:ascii="黑体" w:cs="黑体"/>
          <w:b/>
          <w:sz w:val="24"/>
          <w:lang w:val="en-US" w:eastAsia="zh-CN"/>
        </w:rPr>
        <w:t>-&gt;AGV发送开门保持直到AGV出去,或者AGV停止发送开门保持，电梯关门。</w:t>
      </w:r>
    </w:p>
    <w:p>
      <w:pPr>
        <w:numPr>
          <w:ilvl w:val="0"/>
          <w:numId w:val="4"/>
        </w:numPr>
        <w:rPr>
          <w:rFonts w:ascii="宋体" w:hAnsi="宋体"/>
          <w:b/>
          <w:bCs/>
          <w:sz w:val="30"/>
          <w:szCs w:val="30"/>
        </w:rPr>
      </w:pPr>
      <w:r>
        <w:rPr>
          <w:rFonts w:hint="eastAsia" w:ascii="宋体" w:hAnsi="宋体"/>
          <w:b/>
          <w:bCs/>
          <w:sz w:val="30"/>
          <w:szCs w:val="30"/>
        </w:rPr>
        <w:t>工作</w:t>
      </w:r>
      <w:r>
        <w:rPr>
          <w:rFonts w:hint="eastAsia" w:ascii="宋体" w:hAnsi="宋体"/>
          <w:b/>
          <w:bCs/>
          <w:sz w:val="30"/>
          <w:szCs w:val="30"/>
          <w:lang w:eastAsia="zh-CN"/>
        </w:rPr>
        <w:t>流程图：</w:t>
      </w:r>
    </w:p>
    <w:p>
      <w:pPr>
        <w:tabs>
          <w:tab w:val="center" w:pos="4649"/>
          <w:tab w:val="left" w:pos="7240"/>
        </w:tabs>
        <w:jc w:val="left"/>
        <w:rPr>
          <w:rFonts w:hint="default" w:ascii="宋体" w:hAnsi="宋体" w:eastAsia="宋体"/>
          <w:b/>
          <w:bCs/>
          <w:szCs w:val="21"/>
          <w:lang w:val="en-US" w:eastAsia="zh-CN"/>
        </w:rPr>
      </w:pPr>
      <w:ins w:id="95" w:author="tbs16" w:date="2020-08-14T16:10:01Z">
        <w:r>
          <w:rPr>
            <w:rFonts w:hint="eastAsia" w:ascii="宋体" w:hAnsi="宋体"/>
            <w:b/>
            <w:bCs/>
            <w:szCs w:val="21"/>
            <w:lang w:val="en-US" w:eastAsia="zh-CN"/>
          </w:rPr>
          <w:tab/>
        </w:r>
      </w:ins>
      <w:r>
        <w:rPr>
          <w:rFonts w:hint="default" w:ascii="宋体" w:hAnsi="宋体" w:eastAsia="宋体"/>
          <w:b/>
          <w:bCs/>
          <w:szCs w:val="21"/>
          <w:lang w:val="en-US" w:eastAsia="zh-CN"/>
        </w:rPr>
        <w:object>
          <v:shape id="_x0000_i1025" o:spt="75" type="#_x0000_t75" style="height:407.9pt;width:180pt;" o:ole="t" filled="f" o:preferrelative="t" stroked="f" coordsize="21600,21600">
            <v:path/>
            <v:fill on="f" focussize="0,0"/>
            <v:stroke on="f"/>
            <v:imagedata r:id="rId10" o:title=""/>
            <o:lock v:ext="edit" aspectratio="f"/>
            <w10:wrap type="none"/>
            <w10:anchorlock/>
          </v:shape>
          <o:OLEObject Type="Embed" ProgID="Visio.Drawing.15" ShapeID="_x0000_i1025" DrawAspect="Content" ObjectID="_1468075725" r:id="rId9">
            <o:LockedField>false</o:LockedField>
          </o:OLEObject>
        </w:object>
      </w:r>
      <w:ins w:id="96" w:author="tbs16" w:date="2020-08-14T16:10:01Z">
        <w:r>
          <w:rPr>
            <w:rFonts w:hint="eastAsia" w:ascii="宋体" w:hAnsi="宋体"/>
            <w:b/>
            <w:bCs/>
            <w:szCs w:val="21"/>
            <w:lang w:val="en-US" w:eastAsia="zh-CN"/>
          </w:rPr>
          <w:tab/>
        </w:r>
      </w:ins>
    </w:p>
    <w:p>
      <w:pPr>
        <w:jc w:val="left"/>
        <w:rPr>
          <w:rFonts w:hint="default" w:ascii="宋体" w:hAnsi="宋体" w:eastAsia="宋体"/>
          <w:b/>
          <w:bCs/>
          <w:szCs w:val="21"/>
          <w:lang w:val="en-US" w:eastAsia="zh-CN"/>
        </w:rPr>
      </w:pPr>
    </w:p>
    <w:sectPr>
      <w:headerReference r:id="rId4" w:type="first"/>
      <w:footerReference r:id="rId6" w:type="first"/>
      <w:headerReference r:id="rId3" w:type="default"/>
      <w:footerReference r:id="rId5" w:type="default"/>
      <w:pgSz w:w="11906" w:h="16838"/>
      <w:pgMar w:top="1440" w:right="1287" w:bottom="1440" w:left="1440" w:header="567" w:footer="567" w:gutter="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auto" w:sz="6" w:space="0"/>
      </w:pBdr>
      <w:tabs>
        <w:tab w:val="left" w:pos="1890"/>
        <w:tab w:val="left" w:pos="6300"/>
        <w:tab w:val="right" w:pos="8460"/>
        <w:tab w:val="clear" w:pos="8306"/>
      </w:tabs>
    </w:pPr>
    <w:r>
      <w:rPr>
        <w:rFonts w:hint="eastAsia"/>
      </w:rPr>
      <w:t xml:space="preserve">第 </w:t>
    </w:r>
    <w:r>
      <w:fldChar w:fldCharType="begin"/>
    </w:r>
    <w:r>
      <w:rPr>
        <w:rStyle w:val="10"/>
      </w:rPr>
      <w:instrText xml:space="preserve"> PAGE </w:instrText>
    </w:r>
    <w:r>
      <w:fldChar w:fldCharType="separate"/>
    </w:r>
    <w:r>
      <w:rPr>
        <w:rStyle w:val="10"/>
      </w:rPr>
      <w:t>2</w:t>
    </w:r>
    <w:r>
      <w:fldChar w:fldCharType="end"/>
    </w:r>
    <w:r>
      <w:rPr>
        <w:rFonts w:hint="eastAsia"/>
      </w:rPr>
      <w:t xml:space="preserve"> 页  共 </w:t>
    </w:r>
    <w:r>
      <w:fldChar w:fldCharType="begin"/>
    </w:r>
    <w:r>
      <w:rPr>
        <w:rStyle w:val="10"/>
      </w:rPr>
      <w:instrText xml:space="preserve"> NUMPAGES </w:instrText>
    </w:r>
    <w:r>
      <w:fldChar w:fldCharType="separate"/>
    </w:r>
    <w:r>
      <w:rPr>
        <w:rStyle w:val="10"/>
      </w:rPr>
      <w:t>4</w:t>
    </w:r>
    <w:r>
      <w:fldChar w:fldCharType="end"/>
    </w:r>
    <w:r>
      <w:rPr>
        <w:rFonts w:hint="eastAsia"/>
      </w:rPr>
      <w:t xml:space="preserve"> 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auto" w:sz="6" w:space="0"/>
      </w:pBdr>
      <w:tabs>
        <w:tab w:val="left" w:pos="1890"/>
        <w:tab w:val="left" w:pos="6300"/>
        <w:tab w:val="right" w:pos="8460"/>
        <w:tab w:val="clear" w:pos="8306"/>
      </w:tabs>
    </w:pPr>
    <w:r>
      <w:rPr>
        <w:rFonts w:hint="eastAsia"/>
      </w:rPr>
      <w:t xml:space="preserve"> 第 </w:t>
    </w:r>
    <w:r>
      <w:fldChar w:fldCharType="begin"/>
    </w:r>
    <w:r>
      <w:rPr>
        <w:rStyle w:val="10"/>
      </w:rPr>
      <w:instrText xml:space="preserve"> PAGE </w:instrText>
    </w:r>
    <w:r>
      <w:fldChar w:fldCharType="separate"/>
    </w:r>
    <w:r>
      <w:rPr>
        <w:rStyle w:val="10"/>
      </w:rPr>
      <w:t>1</w:t>
    </w:r>
    <w:r>
      <w:fldChar w:fldCharType="end"/>
    </w:r>
    <w:r>
      <w:rPr>
        <w:rFonts w:hint="eastAsia"/>
      </w:rPr>
      <w:t xml:space="preserve"> 页  共 </w:t>
    </w:r>
    <w:r>
      <w:fldChar w:fldCharType="begin"/>
    </w:r>
    <w:r>
      <w:rPr>
        <w:rStyle w:val="10"/>
      </w:rPr>
      <w:instrText xml:space="preserve"> NUMPAGES </w:instrText>
    </w:r>
    <w:r>
      <w:fldChar w:fldCharType="separate"/>
    </w:r>
    <w:r>
      <w:rPr>
        <w:rStyle w:val="10"/>
      </w:rPr>
      <w:t>4</w:t>
    </w:r>
    <w:r>
      <w:fldChar w:fldCharType="end"/>
    </w:r>
    <w:r>
      <w:rPr>
        <w:rFonts w:hint="eastAsia"/>
      </w:rPr>
      <w:t xml:space="preserve"> 页</w:t>
    </w:r>
  </w:p>
  <w:p>
    <w:pPr>
      <w:pStyle w:val="6"/>
      <w:pBdr>
        <w:bottom w:val="single" w:color="auto" w:sz="6" w:space="0"/>
      </w:pBdr>
      <w:tabs>
        <w:tab w:val="left" w:pos="1890"/>
        <w:tab w:val="left" w:pos="6300"/>
        <w:tab w:val="right" w:pos="8460"/>
        <w:tab w:val="clear" w:pos="8306"/>
      </w:tabs>
    </w:pPr>
  </w:p>
  <w:p>
    <w:pPr>
      <w:pStyle w:val="6"/>
      <w:pBdr>
        <w:bottom w:val="single" w:color="auto" w:sz="6" w:space="0"/>
      </w:pBdr>
      <w:tabs>
        <w:tab w:val="left" w:pos="1890"/>
        <w:tab w:val="left" w:pos="6300"/>
        <w:tab w:val="right" w:pos="8460"/>
        <w:tab w:val="clear" w:pos="8306"/>
      </w:tabs>
      <w:jc w:val="both"/>
      <w:rPr>
        <w:rFonts w:hint="default" w:eastAsia="宋体"/>
        <w:b/>
        <w:sz w:val="28"/>
        <w:szCs w:val="28"/>
        <w:lang w:val="en-US" w:eastAsia="zh-CN"/>
      </w:rPr>
    </w:pPr>
    <w:r>
      <w:rPr>
        <w:rFonts w:hint="eastAsia"/>
        <w:b/>
        <w:sz w:val="28"/>
        <w:szCs w:val="28"/>
      </w:rPr>
      <w:t xml:space="preserve">          </w:t>
    </w:r>
    <w:r>
      <w:rPr>
        <w:b/>
        <w:sz w:val="28"/>
        <w:szCs w:val="28"/>
      </w:rPr>
      <w:t xml:space="preserve">                                        </w:t>
    </w:r>
    <w:r>
      <w:rPr>
        <w:rFonts w:hint="eastAsia"/>
        <w:b/>
        <w:sz w:val="28"/>
        <w:szCs w:val="28"/>
      </w:rPr>
      <w:t>时间：20</w:t>
    </w:r>
    <w:ins w:id="2" w:author="tbs16" w:date="2020-08-14T16:09:06Z">
      <w:r>
        <w:rPr>
          <w:rFonts w:hint="eastAsia"/>
          <w:b/>
          <w:sz w:val="28"/>
          <w:szCs w:val="28"/>
          <w:lang w:val="en-US" w:eastAsia="zh-CN"/>
        </w:rPr>
        <w:t>20</w:t>
      </w:r>
    </w:ins>
    <w:r>
      <w:rPr>
        <w:rFonts w:hint="eastAsia"/>
        <w:b/>
        <w:sz w:val="28"/>
        <w:szCs w:val="28"/>
      </w:rPr>
      <w:t>.0</w:t>
    </w:r>
    <w:ins w:id="3" w:author="tbs16" w:date="2020-08-14T16:09:11Z">
      <w:r>
        <w:rPr>
          <w:rFonts w:hint="eastAsia"/>
          <w:b/>
          <w:sz w:val="28"/>
          <w:szCs w:val="28"/>
          <w:lang w:val="en-US" w:eastAsia="zh-CN"/>
        </w:rPr>
        <w:t>8</w:t>
      </w:r>
    </w:ins>
    <w:r>
      <w:rPr>
        <w:rFonts w:hint="eastAsia"/>
        <w:b/>
        <w:sz w:val="28"/>
        <w:szCs w:val="28"/>
      </w:rPr>
      <w:t>.</w:t>
    </w:r>
    <w:ins w:id="4" w:author="tbs16" w:date="2020-08-14T16:09:13Z">
      <w:r>
        <w:rPr>
          <w:rFonts w:hint="eastAsia"/>
          <w:b/>
          <w:sz w:val="28"/>
          <w:szCs w:val="28"/>
          <w:lang w:val="en-US" w:eastAsia="zh-CN"/>
        </w:rPr>
        <w:t>14</w:t>
      </w:r>
    </w:ins>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auto" w:sz="6" w:space="10"/>
      </w:pBdr>
      <w:tabs>
        <w:tab w:val="left" w:pos="0"/>
        <w:tab w:val="left" w:pos="1890"/>
        <w:tab w:val="left" w:pos="6300"/>
        <w:tab w:val="right" w:pos="8460"/>
        <w:tab w:val="clear" w:pos="8306"/>
      </w:tabs>
      <w:spacing w:line="240" w:lineRule="atLeast"/>
      <w:rPr>
        <w:b/>
        <w:sz w:val="32"/>
        <w:szCs w:val="32"/>
      </w:rPr>
    </w:pPr>
    <w:r>
      <w:rPr>
        <w:rFonts w:hint="eastAsia"/>
        <w:b/>
        <w:sz w:val="32"/>
        <w:szCs w:val="32"/>
      </w:rPr>
      <w:t>机器人自动乘梯</w:t>
    </w:r>
    <w:r>
      <w:rPr>
        <w:rFonts w:hint="eastAsia"/>
        <w:b/>
        <w:sz w:val="32"/>
        <w:szCs w:val="32"/>
        <w:lang w:eastAsia="zh-CN"/>
      </w:rPr>
      <w:t>通讯</w:t>
    </w:r>
  </w:p>
  <w:p>
    <w:pPr>
      <w:pStyle w:val="6"/>
      <w:pBdr>
        <w:bottom w:val="single" w:color="auto" w:sz="6" w:space="10"/>
      </w:pBdr>
      <w:tabs>
        <w:tab w:val="left" w:pos="0"/>
        <w:tab w:val="left" w:pos="1890"/>
        <w:tab w:val="left" w:pos="6300"/>
        <w:tab w:val="right" w:pos="8460"/>
        <w:tab w:val="clear" w:pos="8306"/>
      </w:tabs>
      <w:spacing w:line="240" w:lineRule="atLeast"/>
      <w:jc w:val="right"/>
      <w:rPr>
        <w:rFonts w:hint="default" w:eastAsia="楷体"/>
        <w:b/>
        <w:sz w:val="32"/>
        <w:szCs w:val="32"/>
        <w:lang w:val="en-US" w:eastAsia="zh-CN"/>
      </w:rPr>
    </w:pPr>
    <w:r>
      <w:rPr>
        <w:rFonts w:hint="eastAsia" w:ascii="楷体" w:hAnsi="楷体" w:eastAsia="楷体"/>
        <w:sz w:val="21"/>
        <w:szCs w:val="21"/>
      </w:rPr>
      <w:t>版本号：</w:t>
    </w:r>
    <w:r>
      <w:rPr>
        <w:rFonts w:hint="eastAsia" w:ascii="楷体" w:hAnsi="楷体" w:eastAsia="楷体"/>
        <w:sz w:val="21"/>
        <w:szCs w:val="21"/>
        <w:lang w:val="en-US" w:eastAsia="zh-CN"/>
      </w:rPr>
      <w:t>V1.</w:t>
    </w:r>
    <w:ins w:id="0" w:author="tbs16" w:date="2020-08-14T16:08:49Z">
      <w:r>
        <w:rPr>
          <w:rFonts w:hint="eastAsia" w:ascii="楷体" w:hAnsi="楷体" w:eastAsia="楷体"/>
          <w:sz w:val="21"/>
          <w:szCs w:val="21"/>
          <w:lang w:val="en-US" w:eastAsia="zh-CN"/>
        </w:rPr>
        <w:t>3</w:t>
      </w:r>
    </w:ins>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auto" w:sz="6" w:space="10"/>
      </w:pBdr>
      <w:tabs>
        <w:tab w:val="left" w:pos="0"/>
        <w:tab w:val="left" w:pos="1890"/>
        <w:tab w:val="left" w:pos="6300"/>
        <w:tab w:val="right" w:pos="8460"/>
        <w:tab w:val="clear" w:pos="8306"/>
      </w:tabs>
      <w:spacing w:line="240" w:lineRule="atLeast"/>
      <w:rPr>
        <w:rFonts w:hint="eastAsia" w:eastAsia="宋体"/>
        <w:b/>
        <w:sz w:val="32"/>
        <w:szCs w:val="32"/>
        <w:lang w:val="en-US" w:eastAsia="zh-CN"/>
      </w:rPr>
    </w:pPr>
    <w:r>
      <w:rPr>
        <w:rFonts w:hint="eastAsia"/>
        <w:b/>
        <w:sz w:val="32"/>
        <w:szCs w:val="32"/>
      </w:rPr>
      <w:t>机器人自动乘梯</w:t>
    </w:r>
    <w:r>
      <w:rPr>
        <w:rFonts w:hint="eastAsia"/>
        <w:b/>
        <w:sz w:val="32"/>
        <w:szCs w:val="32"/>
        <w:lang w:eastAsia="zh-CN"/>
      </w:rPr>
      <w:t>通讯协议</w:t>
    </w:r>
  </w:p>
  <w:p>
    <w:pPr>
      <w:pStyle w:val="6"/>
      <w:pBdr>
        <w:bottom w:val="single" w:color="auto" w:sz="6" w:space="10"/>
      </w:pBdr>
      <w:tabs>
        <w:tab w:val="left" w:pos="0"/>
        <w:tab w:val="left" w:pos="1890"/>
        <w:tab w:val="left" w:pos="6300"/>
        <w:tab w:val="right" w:pos="8460"/>
        <w:tab w:val="clear" w:pos="8306"/>
      </w:tabs>
      <w:spacing w:line="240" w:lineRule="atLeast"/>
      <w:ind w:firstLine="1687" w:firstLineChars="700"/>
      <w:jc w:val="both"/>
      <w:rPr>
        <w:rFonts w:ascii="楷体" w:hAnsi="楷体" w:eastAsia="楷体"/>
        <w:sz w:val="21"/>
        <w:szCs w:val="21"/>
      </w:rPr>
    </w:pPr>
    <w:r>
      <w:rPr>
        <w:rFonts w:hint="eastAsia"/>
        <w:b/>
        <w:i/>
        <w:sz w:val="24"/>
        <w:szCs w:val="24"/>
      </w:rPr>
      <w:t xml:space="preserve">                                               </w:t>
    </w:r>
    <w:r>
      <w:rPr>
        <w:rFonts w:hint="eastAsia" w:ascii="楷体" w:hAnsi="楷体" w:eastAsia="楷体"/>
        <w:sz w:val="21"/>
        <w:szCs w:val="21"/>
      </w:rPr>
      <w:t xml:space="preserve"> 版本号：</w:t>
    </w:r>
    <w:r>
      <w:rPr>
        <w:rFonts w:hint="eastAsia" w:ascii="楷体" w:hAnsi="楷体" w:eastAsia="楷体"/>
        <w:sz w:val="21"/>
        <w:szCs w:val="21"/>
        <w:lang w:val="en-US" w:eastAsia="zh-CN"/>
      </w:rPr>
      <w:t>V1.</w:t>
    </w:r>
    <w:ins w:id="1" w:author="tbs16" w:date="2020-08-14T13:24:03Z">
      <w:r>
        <w:rPr>
          <w:rFonts w:hint="eastAsia" w:ascii="楷体" w:hAnsi="楷体" w:eastAsia="楷体"/>
          <w:sz w:val="21"/>
          <w:szCs w:val="21"/>
          <w:lang w:val="en-US" w:eastAsia="zh-CN"/>
        </w:rPr>
        <w:t>3</w:t>
      </w:r>
    </w:ins>
    <w:r>
      <w:rPr>
        <w:rFonts w:hint="eastAsia" w:ascii="楷体" w:hAnsi="楷体" w:eastAsia="楷体"/>
        <w:sz w:val="21"/>
        <w:szCs w:val="21"/>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C708988"/>
    <w:multiLevelType w:val="singleLevel"/>
    <w:tmpl w:val="EC708988"/>
    <w:lvl w:ilvl="0" w:tentative="0">
      <w:start w:val="1"/>
      <w:numFmt w:val="chineseCounting"/>
      <w:suff w:val="nothing"/>
      <w:lvlText w:val="%1、"/>
      <w:lvlJc w:val="left"/>
      <w:rPr>
        <w:rFonts w:hint="eastAsia"/>
      </w:rPr>
    </w:lvl>
  </w:abstractNum>
  <w:abstractNum w:abstractNumId="1">
    <w:nsid w:val="0810DCA0"/>
    <w:multiLevelType w:val="singleLevel"/>
    <w:tmpl w:val="0810DCA0"/>
    <w:lvl w:ilvl="0" w:tentative="0">
      <w:start w:val="1"/>
      <w:numFmt w:val="decimal"/>
      <w:suff w:val="nothing"/>
      <w:lvlText w:val="%1、"/>
      <w:lvlJc w:val="left"/>
    </w:lvl>
  </w:abstractNum>
  <w:abstractNum w:abstractNumId="2">
    <w:nsid w:val="17BB0BEA"/>
    <w:multiLevelType w:val="multilevel"/>
    <w:tmpl w:val="17BB0BE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6EF5BAC"/>
    <w:multiLevelType w:val="singleLevel"/>
    <w:tmpl w:val="56EF5BAC"/>
    <w:lvl w:ilvl="0" w:tentative="0">
      <w:start w:val="2"/>
      <w:numFmt w:val="chineseCounting"/>
      <w:suff w:val="nothing"/>
      <w:lvlText w:val="%1、"/>
      <w:lvlJc w:val="left"/>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tbs16">
    <w15:presenceInfo w15:providerId="None" w15:userId="tbs16"/>
  </w15:person>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1"/>
  <w:documentProtection w:enforcement="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253"/>
    <w:rsid w:val="0000553E"/>
    <w:rsid w:val="000066D8"/>
    <w:rsid w:val="00007012"/>
    <w:rsid w:val="0002346F"/>
    <w:rsid w:val="000372BF"/>
    <w:rsid w:val="000419CB"/>
    <w:rsid w:val="00053258"/>
    <w:rsid w:val="000662A4"/>
    <w:rsid w:val="000B1822"/>
    <w:rsid w:val="000C2115"/>
    <w:rsid w:val="000E1F0D"/>
    <w:rsid w:val="001057BA"/>
    <w:rsid w:val="00126377"/>
    <w:rsid w:val="00132295"/>
    <w:rsid w:val="001430AB"/>
    <w:rsid w:val="00160263"/>
    <w:rsid w:val="001641E7"/>
    <w:rsid w:val="00180426"/>
    <w:rsid w:val="00181678"/>
    <w:rsid w:val="001A7910"/>
    <w:rsid w:val="001C612E"/>
    <w:rsid w:val="001D0018"/>
    <w:rsid w:val="001D4670"/>
    <w:rsid w:val="001F2595"/>
    <w:rsid w:val="001F58D2"/>
    <w:rsid w:val="00222E8C"/>
    <w:rsid w:val="002332B0"/>
    <w:rsid w:val="00233E4B"/>
    <w:rsid w:val="002D5F11"/>
    <w:rsid w:val="002E4F33"/>
    <w:rsid w:val="002F20DB"/>
    <w:rsid w:val="003271BC"/>
    <w:rsid w:val="0033384E"/>
    <w:rsid w:val="00340647"/>
    <w:rsid w:val="00341057"/>
    <w:rsid w:val="0038549D"/>
    <w:rsid w:val="00385758"/>
    <w:rsid w:val="003A097C"/>
    <w:rsid w:val="003C36D7"/>
    <w:rsid w:val="003D46DD"/>
    <w:rsid w:val="0042709B"/>
    <w:rsid w:val="004362E2"/>
    <w:rsid w:val="004369A9"/>
    <w:rsid w:val="00453F9A"/>
    <w:rsid w:val="004719F5"/>
    <w:rsid w:val="00493702"/>
    <w:rsid w:val="004D66F0"/>
    <w:rsid w:val="004E6B0C"/>
    <w:rsid w:val="004E6E05"/>
    <w:rsid w:val="004E7E1C"/>
    <w:rsid w:val="0050681E"/>
    <w:rsid w:val="00507BCB"/>
    <w:rsid w:val="00510E79"/>
    <w:rsid w:val="00513E05"/>
    <w:rsid w:val="00526ACA"/>
    <w:rsid w:val="005B2661"/>
    <w:rsid w:val="005B36EE"/>
    <w:rsid w:val="005B5B7E"/>
    <w:rsid w:val="005C0BA0"/>
    <w:rsid w:val="005C34B0"/>
    <w:rsid w:val="005F5669"/>
    <w:rsid w:val="00627C76"/>
    <w:rsid w:val="00633F5A"/>
    <w:rsid w:val="00635F1B"/>
    <w:rsid w:val="006D20DE"/>
    <w:rsid w:val="006E7134"/>
    <w:rsid w:val="007050CE"/>
    <w:rsid w:val="0072347B"/>
    <w:rsid w:val="00734B01"/>
    <w:rsid w:val="00747509"/>
    <w:rsid w:val="00770C20"/>
    <w:rsid w:val="00771949"/>
    <w:rsid w:val="007926F0"/>
    <w:rsid w:val="007A1B4E"/>
    <w:rsid w:val="007C3636"/>
    <w:rsid w:val="007F0C66"/>
    <w:rsid w:val="007F10E3"/>
    <w:rsid w:val="007F762A"/>
    <w:rsid w:val="00806C4F"/>
    <w:rsid w:val="00814577"/>
    <w:rsid w:val="008347C3"/>
    <w:rsid w:val="00842367"/>
    <w:rsid w:val="00860FEC"/>
    <w:rsid w:val="00873421"/>
    <w:rsid w:val="008A6D59"/>
    <w:rsid w:val="008C5434"/>
    <w:rsid w:val="008E7C03"/>
    <w:rsid w:val="00905260"/>
    <w:rsid w:val="0093071F"/>
    <w:rsid w:val="0093279E"/>
    <w:rsid w:val="0096025F"/>
    <w:rsid w:val="00961083"/>
    <w:rsid w:val="00990DA1"/>
    <w:rsid w:val="00997A57"/>
    <w:rsid w:val="009B4E25"/>
    <w:rsid w:val="009B6CA4"/>
    <w:rsid w:val="009F109C"/>
    <w:rsid w:val="00A352BD"/>
    <w:rsid w:val="00A74C5D"/>
    <w:rsid w:val="00A7528F"/>
    <w:rsid w:val="00A90315"/>
    <w:rsid w:val="00AB5BFC"/>
    <w:rsid w:val="00AC00CE"/>
    <w:rsid w:val="00AD13AB"/>
    <w:rsid w:val="00AD5310"/>
    <w:rsid w:val="00AF2F7C"/>
    <w:rsid w:val="00AF5BA7"/>
    <w:rsid w:val="00B02153"/>
    <w:rsid w:val="00B15EED"/>
    <w:rsid w:val="00B23EDE"/>
    <w:rsid w:val="00B31136"/>
    <w:rsid w:val="00B32C8F"/>
    <w:rsid w:val="00B418D0"/>
    <w:rsid w:val="00B50EFC"/>
    <w:rsid w:val="00B53E32"/>
    <w:rsid w:val="00B6693C"/>
    <w:rsid w:val="00B85D47"/>
    <w:rsid w:val="00B974A0"/>
    <w:rsid w:val="00BA5D41"/>
    <w:rsid w:val="00BA5D65"/>
    <w:rsid w:val="00BB1092"/>
    <w:rsid w:val="00BB5D0F"/>
    <w:rsid w:val="00C03426"/>
    <w:rsid w:val="00C12564"/>
    <w:rsid w:val="00C13E73"/>
    <w:rsid w:val="00C25670"/>
    <w:rsid w:val="00C31BC8"/>
    <w:rsid w:val="00C438D0"/>
    <w:rsid w:val="00C804AB"/>
    <w:rsid w:val="00C876E2"/>
    <w:rsid w:val="00CA2146"/>
    <w:rsid w:val="00CB0962"/>
    <w:rsid w:val="00CC717E"/>
    <w:rsid w:val="00CD4F18"/>
    <w:rsid w:val="00CE4B6F"/>
    <w:rsid w:val="00CF3696"/>
    <w:rsid w:val="00D13F31"/>
    <w:rsid w:val="00D20253"/>
    <w:rsid w:val="00D2528F"/>
    <w:rsid w:val="00D26221"/>
    <w:rsid w:val="00D3319A"/>
    <w:rsid w:val="00D41D46"/>
    <w:rsid w:val="00D50AD3"/>
    <w:rsid w:val="00DA0178"/>
    <w:rsid w:val="00DA1205"/>
    <w:rsid w:val="00DE48CB"/>
    <w:rsid w:val="00DF2603"/>
    <w:rsid w:val="00DF512D"/>
    <w:rsid w:val="00E1433B"/>
    <w:rsid w:val="00E17292"/>
    <w:rsid w:val="00E27AD1"/>
    <w:rsid w:val="00E52A99"/>
    <w:rsid w:val="00E53152"/>
    <w:rsid w:val="00E53477"/>
    <w:rsid w:val="00E555BC"/>
    <w:rsid w:val="00E64001"/>
    <w:rsid w:val="00E97C89"/>
    <w:rsid w:val="00EC3A9C"/>
    <w:rsid w:val="00F01671"/>
    <w:rsid w:val="00F4332D"/>
    <w:rsid w:val="00F449B1"/>
    <w:rsid w:val="00F93DFA"/>
    <w:rsid w:val="00FA2C62"/>
    <w:rsid w:val="00FB0A76"/>
    <w:rsid w:val="00FC28C1"/>
    <w:rsid w:val="00FD06E5"/>
    <w:rsid w:val="00FD1AF9"/>
    <w:rsid w:val="00FD284E"/>
    <w:rsid w:val="00FE5E07"/>
    <w:rsid w:val="00FF15A5"/>
    <w:rsid w:val="00FF59CF"/>
    <w:rsid w:val="03E679A3"/>
    <w:rsid w:val="04025A6F"/>
    <w:rsid w:val="04150CF5"/>
    <w:rsid w:val="06AC245E"/>
    <w:rsid w:val="08822685"/>
    <w:rsid w:val="08986A27"/>
    <w:rsid w:val="09137E48"/>
    <w:rsid w:val="0A1C5400"/>
    <w:rsid w:val="0B05628E"/>
    <w:rsid w:val="0D5C197E"/>
    <w:rsid w:val="0DD6470C"/>
    <w:rsid w:val="105C1319"/>
    <w:rsid w:val="11687B8C"/>
    <w:rsid w:val="12F066A2"/>
    <w:rsid w:val="141E3B95"/>
    <w:rsid w:val="1464665E"/>
    <w:rsid w:val="15231C1F"/>
    <w:rsid w:val="15881D24"/>
    <w:rsid w:val="15AB4021"/>
    <w:rsid w:val="15BD7ABA"/>
    <w:rsid w:val="165F5E31"/>
    <w:rsid w:val="16A24D07"/>
    <w:rsid w:val="174E60BD"/>
    <w:rsid w:val="17906AC8"/>
    <w:rsid w:val="187212AC"/>
    <w:rsid w:val="1BE3754A"/>
    <w:rsid w:val="1DB530CD"/>
    <w:rsid w:val="1FDB58AC"/>
    <w:rsid w:val="209B5E8B"/>
    <w:rsid w:val="210F4EB3"/>
    <w:rsid w:val="21862A8E"/>
    <w:rsid w:val="22D27E62"/>
    <w:rsid w:val="22FA1740"/>
    <w:rsid w:val="236B5BD6"/>
    <w:rsid w:val="23F15106"/>
    <w:rsid w:val="245A3579"/>
    <w:rsid w:val="247D056D"/>
    <w:rsid w:val="24A64617"/>
    <w:rsid w:val="25016232"/>
    <w:rsid w:val="2516000F"/>
    <w:rsid w:val="2537799C"/>
    <w:rsid w:val="2781405D"/>
    <w:rsid w:val="2801136F"/>
    <w:rsid w:val="292A6617"/>
    <w:rsid w:val="29493649"/>
    <w:rsid w:val="299245D4"/>
    <w:rsid w:val="2A7D7045"/>
    <w:rsid w:val="2AFE6510"/>
    <w:rsid w:val="2BA87CB0"/>
    <w:rsid w:val="2CEA1BA1"/>
    <w:rsid w:val="2DE7275E"/>
    <w:rsid w:val="305D3167"/>
    <w:rsid w:val="313708CB"/>
    <w:rsid w:val="319A2F71"/>
    <w:rsid w:val="323D47AA"/>
    <w:rsid w:val="32B41CBD"/>
    <w:rsid w:val="32FC5229"/>
    <w:rsid w:val="331F61ED"/>
    <w:rsid w:val="33331BAA"/>
    <w:rsid w:val="338B331E"/>
    <w:rsid w:val="34A133B0"/>
    <w:rsid w:val="34EA1FC5"/>
    <w:rsid w:val="35ED1612"/>
    <w:rsid w:val="360521DD"/>
    <w:rsid w:val="37540C0E"/>
    <w:rsid w:val="38346F45"/>
    <w:rsid w:val="38BC456E"/>
    <w:rsid w:val="398648EE"/>
    <w:rsid w:val="39DD52FC"/>
    <w:rsid w:val="3A327EB6"/>
    <w:rsid w:val="3AD624BD"/>
    <w:rsid w:val="3B4E5144"/>
    <w:rsid w:val="3C1A4CD0"/>
    <w:rsid w:val="3DA90B51"/>
    <w:rsid w:val="3E066B02"/>
    <w:rsid w:val="3F1F6877"/>
    <w:rsid w:val="3FAE7C86"/>
    <w:rsid w:val="419F6804"/>
    <w:rsid w:val="41A46902"/>
    <w:rsid w:val="44847F13"/>
    <w:rsid w:val="453E13D1"/>
    <w:rsid w:val="45747BD2"/>
    <w:rsid w:val="45EE134F"/>
    <w:rsid w:val="46FA4ECA"/>
    <w:rsid w:val="48714A6B"/>
    <w:rsid w:val="48A04380"/>
    <w:rsid w:val="4923752B"/>
    <w:rsid w:val="4A2561BC"/>
    <w:rsid w:val="4DB4600F"/>
    <w:rsid w:val="4DBA7B8D"/>
    <w:rsid w:val="4DE07BD1"/>
    <w:rsid w:val="4F3057CE"/>
    <w:rsid w:val="5171261B"/>
    <w:rsid w:val="51E26C5B"/>
    <w:rsid w:val="533571D4"/>
    <w:rsid w:val="53FB1616"/>
    <w:rsid w:val="53FB75EB"/>
    <w:rsid w:val="54827CC0"/>
    <w:rsid w:val="55190DA1"/>
    <w:rsid w:val="56603416"/>
    <w:rsid w:val="56B84657"/>
    <w:rsid w:val="573F7063"/>
    <w:rsid w:val="5BFB2CEB"/>
    <w:rsid w:val="5C7B49A0"/>
    <w:rsid w:val="5CB5062A"/>
    <w:rsid w:val="5D2B2143"/>
    <w:rsid w:val="5E7A2CFA"/>
    <w:rsid w:val="5ECB527E"/>
    <w:rsid w:val="5F5105F7"/>
    <w:rsid w:val="60344546"/>
    <w:rsid w:val="61B851DD"/>
    <w:rsid w:val="61F27A6B"/>
    <w:rsid w:val="62246792"/>
    <w:rsid w:val="633B29FE"/>
    <w:rsid w:val="6414027E"/>
    <w:rsid w:val="641E120E"/>
    <w:rsid w:val="681364CD"/>
    <w:rsid w:val="691F291D"/>
    <w:rsid w:val="69D76829"/>
    <w:rsid w:val="6C7A0780"/>
    <w:rsid w:val="6C8275FD"/>
    <w:rsid w:val="6F407C1A"/>
    <w:rsid w:val="70487477"/>
    <w:rsid w:val="70A63223"/>
    <w:rsid w:val="712D2C39"/>
    <w:rsid w:val="717850EB"/>
    <w:rsid w:val="719171A7"/>
    <w:rsid w:val="71B605C4"/>
    <w:rsid w:val="74EC4B62"/>
    <w:rsid w:val="754B0858"/>
    <w:rsid w:val="7678670E"/>
    <w:rsid w:val="78F33F7D"/>
    <w:rsid w:val="7AE470CE"/>
    <w:rsid w:val="7B6307C4"/>
    <w:rsid w:val="7D974A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qFormat/>
    <w:uiPriority w:val="0"/>
    <w:pPr>
      <w:jc w:val="left"/>
    </w:pPr>
  </w:style>
  <w:style w:type="paragraph" w:styleId="4">
    <w:name w:val="Balloon Text"/>
    <w:basedOn w:val="1"/>
    <w:semiHidden/>
    <w:qFormat/>
    <w:uiPriority w:val="0"/>
    <w:rPr>
      <w:sz w:val="18"/>
      <w:szCs w:val="18"/>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page number"/>
    <w:basedOn w:val="9"/>
    <w:qFormat/>
    <w:uiPriority w:val="0"/>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emf"/><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165</Words>
  <Characters>942</Characters>
  <Lines>7</Lines>
  <Paragraphs>2</Paragraphs>
  <TotalTime>2</TotalTime>
  <ScaleCrop>false</ScaleCrop>
  <LinksUpToDate>false</LinksUpToDate>
  <CharactersWithSpaces>1105</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2011-11-21T03:16:00Z</dcterms:created>
  <dc:creator>User</dc:creator>
  <cp:lastModifiedBy>tbs16</cp:lastModifiedBy>
  <cp:lastPrinted>2018-06-27T03:19:00Z</cp:lastPrinted>
  <dcterms:modified xsi:type="dcterms:W3CDTF">2020-08-14T08:10:39Z</dcterms:modified>
  <dc:title>   </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